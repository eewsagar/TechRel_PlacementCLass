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1F0" w:rsidRDefault="00C36EC6">
      <w:r>
        <w:t>JAVA</w:t>
      </w:r>
      <w:r w:rsidR="00FE0DEF">
        <w:t xml:space="preserve"> practical </w:t>
      </w:r>
      <w:proofErr w:type="gramStart"/>
      <w:r w:rsidR="00FE0DEF">
        <w:t>question :</w:t>
      </w:r>
      <w:proofErr w:type="gramEnd"/>
    </w:p>
    <w:p w:rsidR="00FE0DEF" w:rsidRDefault="00FE0DEF"/>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1.</w:t>
      </w:r>
      <w:r w:rsidRPr="00FE0DEF">
        <w:rPr>
          <w:rFonts w:ascii="Helvetica" w:eastAsia="Times New Roman" w:hAnsi="Helvetica" w:cs="Helvetica"/>
          <w:sz w:val="26"/>
          <w:szCs w:val="26"/>
        </w:rPr>
        <w:t xml:space="preserve"> 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print a welcome text in a separate line. </w:t>
      </w:r>
      <w:hyperlink r:id="rId4"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r>
      <w:hyperlink r:id="rId5"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2.</w:t>
      </w:r>
      <w:r w:rsidRPr="00FE0DEF">
        <w:rPr>
          <w:rFonts w:ascii="Helvetica" w:eastAsia="Times New Roman" w:hAnsi="Helvetica" w:cs="Helvetica"/>
          <w:sz w:val="26"/>
          <w:szCs w:val="26"/>
        </w:rPr>
        <w:t xml:space="preserve"> 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print the sum of two numbers. </w:t>
      </w:r>
      <w:hyperlink r:id="rId6"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sum of two numbers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sum of 29 and 30 is : 59</w:t>
      </w:r>
      <w:r w:rsidRPr="00FE0DEF">
        <w:rPr>
          <w:rFonts w:ascii="Helvetica" w:eastAsia="Times New Roman" w:hAnsi="Helvetica" w:cs="Helvetica"/>
          <w:sz w:val="26"/>
          <w:szCs w:val="26"/>
        </w:rPr>
        <w:br/>
      </w:r>
      <w:hyperlink r:id="rId7"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3.</w:t>
      </w:r>
      <w:r w:rsidRPr="00FE0DEF">
        <w:rPr>
          <w:rFonts w:ascii="Helvetica" w:eastAsia="Times New Roman" w:hAnsi="Helvetica" w:cs="Helvetica"/>
          <w:sz w:val="26"/>
          <w:szCs w:val="26"/>
        </w:rPr>
        <w:t xml:space="preserve"> 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find Size of fundamental data types. </w:t>
      </w:r>
      <w:hyperlink r:id="rId8"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Find Size of fundamental data types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(char) is : 1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(short) is : 2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is : 4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(long) is : 8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(long long) is : 8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(float) is : 4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(double) is : 8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(long double) is : 16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w:t>
      </w:r>
      <w:proofErr w:type="spellStart"/>
      <w:r w:rsidRPr="00FE0DEF">
        <w:rPr>
          <w:rFonts w:ascii="Helvetica" w:eastAsia="Times New Roman" w:hAnsi="Helvetica" w:cs="Helvetica"/>
          <w:sz w:val="26"/>
          <w:szCs w:val="26"/>
        </w:rPr>
        <w:t>bool</w:t>
      </w:r>
      <w:proofErr w:type="spellEnd"/>
      <w:r w:rsidRPr="00FE0DEF">
        <w:rPr>
          <w:rFonts w:ascii="Helvetica" w:eastAsia="Times New Roman" w:hAnsi="Helvetica" w:cs="Helvetica"/>
          <w:sz w:val="26"/>
          <w:szCs w:val="26"/>
        </w:rPr>
        <w:t>) is : 1 bytes</w:t>
      </w:r>
      <w:r w:rsidRPr="00FE0DEF">
        <w:rPr>
          <w:rFonts w:ascii="Helvetica" w:eastAsia="Times New Roman" w:hAnsi="Helvetica" w:cs="Helvetica"/>
          <w:sz w:val="26"/>
          <w:szCs w:val="26"/>
        </w:rPr>
        <w:br/>
      </w:r>
      <w:hyperlink r:id="rId9"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4. </w:t>
      </w:r>
      <w:r w:rsidRPr="00FE0DEF">
        <w:rPr>
          <w:rFonts w:ascii="Helvetica" w:eastAsia="Times New Roman" w:hAnsi="Helvetica" w:cs="Helvetica"/>
          <w:sz w:val="26"/>
          <w:szCs w:val="26"/>
        </w:rPr>
        <w:t xml:space="preserve">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print the sum of two numbers using variables. </w:t>
      </w:r>
      <w:hyperlink r:id="rId10"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 xml:space="preserve">Print the sum of </w:t>
      </w:r>
      <w:proofErr w:type="gramStart"/>
      <w:r w:rsidRPr="00FE0DEF">
        <w:rPr>
          <w:rFonts w:ascii="Helvetica" w:eastAsia="Times New Roman" w:hAnsi="Helvetica" w:cs="Helvetica"/>
          <w:sz w:val="26"/>
          <w:szCs w:val="26"/>
        </w:rPr>
        <w:t>two numbers :</w:t>
      </w:r>
      <w:proofErr w:type="gramEnd"/>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sum of 29 and 30 is : 59</w:t>
      </w:r>
      <w:r w:rsidRPr="00FE0DEF">
        <w:rPr>
          <w:rFonts w:ascii="Helvetica" w:eastAsia="Times New Roman" w:hAnsi="Helvetica" w:cs="Helvetica"/>
          <w:sz w:val="26"/>
          <w:szCs w:val="26"/>
        </w:rPr>
        <w:br/>
      </w:r>
      <w:hyperlink r:id="rId11"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5.</w:t>
      </w:r>
      <w:r w:rsidRPr="00FE0DEF">
        <w:rPr>
          <w:rFonts w:ascii="Helvetica" w:eastAsia="Times New Roman" w:hAnsi="Helvetica" w:cs="Helvetica"/>
          <w:sz w:val="26"/>
          <w:szCs w:val="26"/>
        </w:rPr>
        <w:t xml:space="preserve"> 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check the upper and lower limits of integer. </w:t>
      </w:r>
      <w:hyperlink r:id="rId12"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Expected Output:</w:t>
      </w:r>
      <w:r w:rsidRPr="00FE0DEF">
        <w:rPr>
          <w:rFonts w:ascii="Helvetica" w:eastAsia="Times New Roman" w:hAnsi="Helvetica" w:cs="Helvetica"/>
          <w:sz w:val="26"/>
          <w:szCs w:val="26"/>
        </w:rPr>
        <w:br/>
        <w:t>Check the upper and lower limits of integer :</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w:t>
      </w:r>
      <w:r w:rsidRPr="00FE0DEF">
        <w:rPr>
          <w:rFonts w:ascii="Helvetica" w:eastAsia="Times New Roman" w:hAnsi="Helvetica" w:cs="Helvetica"/>
          <w:sz w:val="26"/>
          <w:szCs w:val="26"/>
        </w:rPr>
        <w:br/>
        <w:t xml:space="preserve">The maximum limit of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data type : 2147483647</w:t>
      </w:r>
      <w:r w:rsidRPr="00FE0DEF">
        <w:rPr>
          <w:rFonts w:ascii="Helvetica" w:eastAsia="Times New Roman" w:hAnsi="Helvetica" w:cs="Helvetica"/>
          <w:sz w:val="26"/>
          <w:szCs w:val="26"/>
        </w:rPr>
        <w:br/>
        <w:t xml:space="preserve">The minimum limit of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data type : -2147483648</w:t>
      </w:r>
      <w:r w:rsidRPr="00FE0DEF">
        <w:rPr>
          <w:rFonts w:ascii="Helvetica" w:eastAsia="Times New Roman" w:hAnsi="Helvetica" w:cs="Helvetica"/>
          <w:sz w:val="26"/>
          <w:szCs w:val="26"/>
        </w:rPr>
        <w:br/>
        <w:t xml:space="preserve">The maximum limit of unsigned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data type : 4294967295</w:t>
      </w:r>
      <w:r w:rsidRPr="00FE0DEF">
        <w:rPr>
          <w:rFonts w:ascii="Helvetica" w:eastAsia="Times New Roman" w:hAnsi="Helvetica" w:cs="Helvetica"/>
          <w:sz w:val="26"/>
          <w:szCs w:val="26"/>
        </w:rPr>
        <w:br/>
        <w:t xml:space="preserve">The maximum limit of long </w:t>
      </w:r>
      <w:proofErr w:type="spellStart"/>
      <w:r w:rsidRPr="00FE0DEF">
        <w:rPr>
          <w:rFonts w:ascii="Helvetica" w:eastAsia="Times New Roman" w:hAnsi="Helvetica" w:cs="Helvetica"/>
          <w:sz w:val="26"/>
          <w:szCs w:val="26"/>
        </w:rPr>
        <w:t>long</w:t>
      </w:r>
      <w:proofErr w:type="spellEnd"/>
      <w:r w:rsidRPr="00FE0DEF">
        <w:rPr>
          <w:rFonts w:ascii="Helvetica" w:eastAsia="Times New Roman" w:hAnsi="Helvetica" w:cs="Helvetica"/>
          <w:sz w:val="26"/>
          <w:szCs w:val="26"/>
        </w:rPr>
        <w:t xml:space="preserve"> data type : 9223372036854775807</w:t>
      </w:r>
      <w:r w:rsidRPr="00FE0DEF">
        <w:rPr>
          <w:rFonts w:ascii="Helvetica" w:eastAsia="Times New Roman" w:hAnsi="Helvetica" w:cs="Helvetica"/>
          <w:sz w:val="26"/>
          <w:szCs w:val="26"/>
        </w:rPr>
        <w:br/>
        <w:t xml:space="preserve">The minimum limit of long </w:t>
      </w:r>
      <w:proofErr w:type="spellStart"/>
      <w:r w:rsidRPr="00FE0DEF">
        <w:rPr>
          <w:rFonts w:ascii="Helvetica" w:eastAsia="Times New Roman" w:hAnsi="Helvetica" w:cs="Helvetica"/>
          <w:sz w:val="26"/>
          <w:szCs w:val="26"/>
        </w:rPr>
        <w:t>long</w:t>
      </w:r>
      <w:proofErr w:type="spellEnd"/>
      <w:r w:rsidRPr="00FE0DEF">
        <w:rPr>
          <w:rFonts w:ascii="Helvetica" w:eastAsia="Times New Roman" w:hAnsi="Helvetica" w:cs="Helvetica"/>
          <w:sz w:val="26"/>
          <w:szCs w:val="26"/>
        </w:rPr>
        <w:t xml:space="preserve"> data type : -9223372036854775808</w:t>
      </w:r>
      <w:r w:rsidRPr="00FE0DEF">
        <w:rPr>
          <w:rFonts w:ascii="Helvetica" w:eastAsia="Times New Roman" w:hAnsi="Helvetica" w:cs="Helvetica"/>
          <w:sz w:val="26"/>
          <w:szCs w:val="26"/>
        </w:rPr>
        <w:br/>
        <w:t xml:space="preserve">The maximum limit of unsigned long </w:t>
      </w:r>
      <w:proofErr w:type="spellStart"/>
      <w:r w:rsidRPr="00FE0DEF">
        <w:rPr>
          <w:rFonts w:ascii="Helvetica" w:eastAsia="Times New Roman" w:hAnsi="Helvetica" w:cs="Helvetica"/>
          <w:sz w:val="26"/>
          <w:szCs w:val="26"/>
        </w:rPr>
        <w:t>long</w:t>
      </w:r>
      <w:proofErr w:type="spellEnd"/>
      <w:r w:rsidRPr="00FE0DEF">
        <w:rPr>
          <w:rFonts w:ascii="Helvetica" w:eastAsia="Times New Roman" w:hAnsi="Helvetica" w:cs="Helvetica"/>
          <w:sz w:val="26"/>
          <w:szCs w:val="26"/>
        </w:rPr>
        <w:t xml:space="preserve"> data type : 18446744073709551615</w:t>
      </w:r>
      <w:r w:rsidRPr="00FE0DEF">
        <w:rPr>
          <w:rFonts w:ascii="Helvetica" w:eastAsia="Times New Roman" w:hAnsi="Helvetica" w:cs="Helvetica"/>
          <w:sz w:val="26"/>
          <w:szCs w:val="26"/>
        </w:rPr>
        <w:br/>
        <w:t>The Bits contain in char data type : 8</w:t>
      </w:r>
      <w:r w:rsidRPr="00FE0DEF">
        <w:rPr>
          <w:rFonts w:ascii="Helvetica" w:eastAsia="Times New Roman" w:hAnsi="Helvetica" w:cs="Helvetica"/>
          <w:sz w:val="26"/>
          <w:szCs w:val="26"/>
        </w:rPr>
        <w:br/>
        <w:t>The maximum limit of char data type : 127</w:t>
      </w:r>
      <w:r w:rsidRPr="00FE0DEF">
        <w:rPr>
          <w:rFonts w:ascii="Helvetica" w:eastAsia="Times New Roman" w:hAnsi="Helvetica" w:cs="Helvetica"/>
          <w:sz w:val="26"/>
          <w:szCs w:val="26"/>
        </w:rPr>
        <w:br/>
        <w:t>The minimum limit of char data type : -128</w:t>
      </w:r>
      <w:r w:rsidRPr="00FE0DEF">
        <w:rPr>
          <w:rFonts w:ascii="Helvetica" w:eastAsia="Times New Roman" w:hAnsi="Helvetica" w:cs="Helvetica"/>
          <w:sz w:val="26"/>
          <w:szCs w:val="26"/>
        </w:rPr>
        <w:br/>
        <w:t>The maximum limit of signed char data type : 127</w:t>
      </w:r>
      <w:r w:rsidRPr="00FE0DEF">
        <w:rPr>
          <w:rFonts w:ascii="Helvetica" w:eastAsia="Times New Roman" w:hAnsi="Helvetica" w:cs="Helvetica"/>
          <w:sz w:val="26"/>
          <w:szCs w:val="26"/>
        </w:rPr>
        <w:br/>
        <w:t>The minimum limit of signed char data type : -128</w:t>
      </w:r>
      <w:r w:rsidRPr="00FE0DEF">
        <w:rPr>
          <w:rFonts w:ascii="Helvetica" w:eastAsia="Times New Roman" w:hAnsi="Helvetica" w:cs="Helvetica"/>
          <w:sz w:val="26"/>
          <w:szCs w:val="26"/>
        </w:rPr>
        <w:br/>
        <w:t>The maximum limit of unsigned char data type : 255</w:t>
      </w:r>
      <w:r w:rsidRPr="00FE0DEF">
        <w:rPr>
          <w:rFonts w:ascii="Helvetica" w:eastAsia="Times New Roman" w:hAnsi="Helvetica" w:cs="Helvetica"/>
          <w:sz w:val="26"/>
          <w:szCs w:val="26"/>
        </w:rPr>
        <w:br/>
        <w:t>The minimum limit of short data type : -32768</w:t>
      </w:r>
      <w:r w:rsidRPr="00FE0DEF">
        <w:rPr>
          <w:rFonts w:ascii="Helvetica" w:eastAsia="Times New Roman" w:hAnsi="Helvetica" w:cs="Helvetica"/>
          <w:sz w:val="26"/>
          <w:szCs w:val="26"/>
        </w:rPr>
        <w:br/>
        <w:t>The maximum limit of short data type : 32767</w:t>
      </w:r>
      <w:r w:rsidRPr="00FE0DEF">
        <w:rPr>
          <w:rFonts w:ascii="Helvetica" w:eastAsia="Times New Roman" w:hAnsi="Helvetica" w:cs="Helvetica"/>
          <w:sz w:val="26"/>
          <w:szCs w:val="26"/>
        </w:rPr>
        <w:br/>
        <w:t>The maximum limit of unsigned short data type : 65535</w:t>
      </w:r>
      <w:r w:rsidRPr="00FE0DEF">
        <w:rPr>
          <w:rFonts w:ascii="Helvetica" w:eastAsia="Times New Roman" w:hAnsi="Helvetica" w:cs="Helvetica"/>
          <w:sz w:val="26"/>
          <w:szCs w:val="26"/>
        </w:rPr>
        <w:br/>
      </w:r>
      <w:hyperlink r:id="rId13"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6.</w:t>
      </w:r>
      <w:r w:rsidRPr="00FE0DEF">
        <w:rPr>
          <w:rFonts w:ascii="Helvetica" w:eastAsia="Times New Roman" w:hAnsi="Helvetica" w:cs="Helvetica"/>
          <w:sz w:val="26"/>
          <w:szCs w:val="26"/>
        </w:rPr>
        <w:t xml:space="preserve"> 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check whether the primitive values crossing the limits or not. </w:t>
      </w:r>
      <w:hyperlink r:id="rId14"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 xml:space="preserve">Check whether the primitive values crossing the limits </w:t>
      </w:r>
      <w:proofErr w:type="gramStart"/>
      <w:r w:rsidRPr="00FE0DEF">
        <w:rPr>
          <w:rFonts w:ascii="Helvetica" w:eastAsia="Times New Roman" w:hAnsi="Helvetica" w:cs="Helvetica"/>
          <w:sz w:val="26"/>
          <w:szCs w:val="26"/>
        </w:rPr>
        <w:t>or not :</w:t>
      </w:r>
      <w:proofErr w:type="gramEnd"/>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Gender is : F</w:t>
      </w:r>
      <w:r w:rsidRPr="00FE0DEF">
        <w:rPr>
          <w:rFonts w:ascii="Helvetica" w:eastAsia="Times New Roman" w:hAnsi="Helvetica" w:cs="Helvetica"/>
          <w:sz w:val="26"/>
          <w:szCs w:val="26"/>
        </w:rPr>
        <w:br/>
        <w:t>Is she married? : 1</w:t>
      </w:r>
      <w:r w:rsidRPr="00FE0DEF">
        <w:rPr>
          <w:rFonts w:ascii="Helvetica" w:eastAsia="Times New Roman" w:hAnsi="Helvetica" w:cs="Helvetica"/>
          <w:sz w:val="26"/>
          <w:szCs w:val="26"/>
        </w:rPr>
        <w:br/>
        <w:t xml:space="preserve">Number of sons she </w:t>
      </w:r>
      <w:proofErr w:type="gramStart"/>
      <w:r w:rsidRPr="00FE0DEF">
        <w:rPr>
          <w:rFonts w:ascii="Helvetica" w:eastAsia="Times New Roman" w:hAnsi="Helvetica" w:cs="Helvetica"/>
          <w:sz w:val="26"/>
          <w:szCs w:val="26"/>
        </w:rPr>
        <w:t>has :</w:t>
      </w:r>
      <w:proofErr w:type="gramEnd"/>
      <w:r w:rsidRPr="00FE0DEF">
        <w:rPr>
          <w:rFonts w:ascii="Helvetica" w:eastAsia="Times New Roman" w:hAnsi="Helvetica" w:cs="Helvetica"/>
          <w:sz w:val="26"/>
          <w:szCs w:val="26"/>
        </w:rPr>
        <w:t xml:space="preserve"> 2</w:t>
      </w:r>
      <w:r w:rsidRPr="00FE0DEF">
        <w:rPr>
          <w:rFonts w:ascii="Helvetica" w:eastAsia="Times New Roman" w:hAnsi="Helvetica" w:cs="Helvetica"/>
          <w:sz w:val="26"/>
          <w:szCs w:val="26"/>
        </w:rPr>
        <w:br/>
        <w:t>Year of her appointment : 2009</w:t>
      </w:r>
      <w:r w:rsidRPr="00FE0DEF">
        <w:rPr>
          <w:rFonts w:ascii="Helvetica" w:eastAsia="Times New Roman" w:hAnsi="Helvetica" w:cs="Helvetica"/>
          <w:sz w:val="26"/>
          <w:szCs w:val="26"/>
        </w:rPr>
        <w:br/>
        <w:t>Salary for a year : 1500000</w:t>
      </w:r>
      <w:r w:rsidRPr="00FE0DEF">
        <w:rPr>
          <w:rFonts w:ascii="Helvetica" w:eastAsia="Times New Roman" w:hAnsi="Helvetica" w:cs="Helvetica"/>
          <w:sz w:val="26"/>
          <w:szCs w:val="26"/>
        </w:rPr>
        <w:br/>
        <w:t>Height is : 79.48</w:t>
      </w:r>
      <w:r w:rsidRPr="00FE0DEF">
        <w:rPr>
          <w:rFonts w:ascii="Helvetica" w:eastAsia="Times New Roman" w:hAnsi="Helvetica" w:cs="Helvetica"/>
          <w:sz w:val="26"/>
          <w:szCs w:val="26"/>
        </w:rPr>
        <w:br/>
        <w:t>GPA is 4.69</w:t>
      </w:r>
      <w:r w:rsidRPr="00FE0DEF">
        <w:rPr>
          <w:rFonts w:ascii="Helvetica" w:eastAsia="Times New Roman" w:hAnsi="Helvetica" w:cs="Helvetica"/>
          <w:sz w:val="26"/>
          <w:szCs w:val="26"/>
        </w:rPr>
        <w:br/>
        <w:t xml:space="preserve">Salary drawn </w:t>
      </w:r>
      <w:proofErr w:type="spellStart"/>
      <w:r w:rsidRPr="00FE0DEF">
        <w:rPr>
          <w:rFonts w:ascii="Helvetica" w:eastAsia="Times New Roman" w:hAnsi="Helvetica" w:cs="Helvetica"/>
          <w:sz w:val="26"/>
          <w:szCs w:val="26"/>
        </w:rPr>
        <w:t>upto</w:t>
      </w:r>
      <w:proofErr w:type="spellEnd"/>
      <w:r w:rsidRPr="00FE0DEF">
        <w:rPr>
          <w:rFonts w:ascii="Helvetica" w:eastAsia="Times New Roman" w:hAnsi="Helvetica" w:cs="Helvetica"/>
          <w:sz w:val="26"/>
          <w:szCs w:val="26"/>
        </w:rPr>
        <w:t xml:space="preserve"> : 12047235</w:t>
      </w:r>
      <w:r w:rsidRPr="00FE0DEF">
        <w:rPr>
          <w:rFonts w:ascii="Helvetica" w:eastAsia="Times New Roman" w:hAnsi="Helvetica" w:cs="Helvetica"/>
          <w:sz w:val="26"/>
          <w:szCs w:val="26"/>
        </w:rPr>
        <w:br/>
        <w:t>Balance till : 995324987</w:t>
      </w:r>
      <w:r w:rsidRPr="00FE0DEF">
        <w:rPr>
          <w:rFonts w:ascii="Helvetica" w:eastAsia="Times New Roman" w:hAnsi="Helvetica" w:cs="Helvetica"/>
          <w:sz w:val="26"/>
          <w:szCs w:val="26"/>
        </w:rPr>
        <w:br/>
      </w:r>
      <w:hyperlink r:id="rId15"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7.</w:t>
      </w:r>
      <w:r w:rsidRPr="00FE0DEF">
        <w:rPr>
          <w:rFonts w:ascii="Helvetica" w:eastAsia="Times New Roman" w:hAnsi="Helvetica" w:cs="Helvetica"/>
          <w:sz w:val="26"/>
          <w:szCs w:val="26"/>
        </w:rPr>
        <w:t xml:space="preserve"> 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display various type or arithmetic operation using mixed data type. </w:t>
      </w:r>
      <w:hyperlink r:id="rId16"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Display arithmetic operations with mixed data type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5 + 7 = 12</w:t>
      </w:r>
      <w:r w:rsidRPr="00FE0DEF">
        <w:rPr>
          <w:rFonts w:ascii="Helvetica" w:eastAsia="Times New Roman" w:hAnsi="Helvetica" w:cs="Helvetica"/>
          <w:sz w:val="26"/>
          <w:szCs w:val="26"/>
        </w:rPr>
        <w:br/>
        <w:t>3.7 + 8.0 = 11.7</w:t>
      </w:r>
      <w:r w:rsidRPr="00FE0DEF">
        <w:rPr>
          <w:rFonts w:ascii="Helvetica" w:eastAsia="Times New Roman" w:hAnsi="Helvetica" w:cs="Helvetica"/>
          <w:sz w:val="26"/>
          <w:szCs w:val="26"/>
        </w:rPr>
        <w:br/>
        <w:t>5 + 8.0 = 13.0</w:t>
      </w:r>
      <w:r w:rsidRPr="00FE0DEF">
        <w:rPr>
          <w:rFonts w:ascii="Helvetica" w:eastAsia="Times New Roman" w:hAnsi="Helvetica" w:cs="Helvetica"/>
          <w:sz w:val="26"/>
          <w:szCs w:val="26"/>
        </w:rPr>
        <w:br/>
        <w:t>5 - 7 = -2</w:t>
      </w:r>
      <w:r w:rsidRPr="00FE0DEF">
        <w:rPr>
          <w:rFonts w:ascii="Helvetica" w:eastAsia="Times New Roman" w:hAnsi="Helvetica" w:cs="Helvetica"/>
          <w:sz w:val="26"/>
          <w:szCs w:val="26"/>
        </w:rPr>
        <w:br/>
        <w:t>3.7 - 8.0 = -4.3</w:t>
      </w:r>
      <w:r w:rsidRPr="00FE0DEF">
        <w:rPr>
          <w:rFonts w:ascii="Helvetica" w:eastAsia="Times New Roman" w:hAnsi="Helvetica" w:cs="Helvetica"/>
          <w:sz w:val="26"/>
          <w:szCs w:val="26"/>
        </w:rPr>
        <w:br/>
        <w:t>5 - 8.0 = -3.0</w:t>
      </w:r>
      <w:r w:rsidRPr="00FE0DEF">
        <w:rPr>
          <w:rFonts w:ascii="Helvetica" w:eastAsia="Times New Roman" w:hAnsi="Helvetica" w:cs="Helvetica"/>
          <w:sz w:val="26"/>
          <w:szCs w:val="26"/>
        </w:rPr>
        <w:br/>
        <w:t>5 * 7 = 35</w:t>
      </w:r>
      <w:r w:rsidRPr="00FE0DEF">
        <w:rPr>
          <w:rFonts w:ascii="Helvetica" w:eastAsia="Times New Roman" w:hAnsi="Helvetica" w:cs="Helvetica"/>
          <w:sz w:val="26"/>
          <w:szCs w:val="26"/>
        </w:rPr>
        <w:br/>
        <w:t>3.7 * 8.0 = 29.6</w:t>
      </w:r>
      <w:r w:rsidRPr="00FE0DEF">
        <w:rPr>
          <w:rFonts w:ascii="Helvetica" w:eastAsia="Times New Roman" w:hAnsi="Helvetica" w:cs="Helvetica"/>
          <w:sz w:val="26"/>
          <w:szCs w:val="26"/>
        </w:rPr>
        <w:br/>
        <w:t>5 * 8.0 = 40.0</w:t>
      </w:r>
      <w:r w:rsidRPr="00FE0DEF">
        <w:rPr>
          <w:rFonts w:ascii="Helvetica" w:eastAsia="Times New Roman" w:hAnsi="Helvetica" w:cs="Helvetica"/>
          <w:sz w:val="26"/>
          <w:szCs w:val="26"/>
        </w:rPr>
        <w:br/>
        <w:t>5 / 7 = 0</w:t>
      </w:r>
      <w:r w:rsidRPr="00FE0DEF">
        <w:rPr>
          <w:rFonts w:ascii="Helvetica" w:eastAsia="Times New Roman" w:hAnsi="Helvetica" w:cs="Helvetica"/>
          <w:sz w:val="26"/>
          <w:szCs w:val="26"/>
        </w:rPr>
        <w:br/>
        <w:t>3.7 / 8.0 = 0.5</w:t>
      </w:r>
      <w:r w:rsidRPr="00FE0DEF">
        <w:rPr>
          <w:rFonts w:ascii="Helvetica" w:eastAsia="Times New Roman" w:hAnsi="Helvetica" w:cs="Helvetica"/>
          <w:sz w:val="26"/>
          <w:szCs w:val="26"/>
        </w:rPr>
        <w:br/>
        <w:t>5 / 8.0 = 0.6</w:t>
      </w:r>
      <w:r w:rsidRPr="00FE0DEF">
        <w:rPr>
          <w:rFonts w:ascii="Helvetica" w:eastAsia="Times New Roman" w:hAnsi="Helvetica" w:cs="Helvetica"/>
          <w:sz w:val="26"/>
          <w:szCs w:val="26"/>
        </w:rPr>
        <w:br/>
      </w:r>
      <w:hyperlink r:id="rId17"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8. </w:t>
      </w:r>
      <w:r w:rsidRPr="00FE0DEF">
        <w:rPr>
          <w:rFonts w:ascii="Helvetica" w:eastAsia="Times New Roman" w:hAnsi="Helvetica" w:cs="Helvetica"/>
          <w:sz w:val="26"/>
          <w:szCs w:val="26"/>
        </w:rPr>
        <w:t xml:space="preserve">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check overflow/underflow during various arithmetical operation. </w:t>
      </w:r>
      <w:hyperlink r:id="rId18"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Check overflow/underflow during various arithmetical operation :</w:t>
      </w:r>
      <w:r w:rsidRPr="00FE0DEF">
        <w:rPr>
          <w:rFonts w:ascii="Helvetica" w:eastAsia="Times New Roman" w:hAnsi="Helvetica" w:cs="Helvetica"/>
          <w:sz w:val="26"/>
          <w:szCs w:val="26"/>
        </w:rPr>
        <w:br/>
        <w:t xml:space="preserve">Range of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is [-2147483648, 2147483647]</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Overflow the integer range and set in minimum range : -2147483648</w:t>
      </w:r>
      <w:r w:rsidRPr="00FE0DEF">
        <w:rPr>
          <w:rFonts w:ascii="Helvetica" w:eastAsia="Times New Roman" w:hAnsi="Helvetica" w:cs="Helvetica"/>
          <w:sz w:val="26"/>
          <w:szCs w:val="26"/>
        </w:rPr>
        <w:br/>
        <w:t>Increasing from its minimum range : -2147483647</w:t>
      </w:r>
      <w:r w:rsidRPr="00FE0DEF">
        <w:rPr>
          <w:rFonts w:ascii="Helvetica" w:eastAsia="Times New Roman" w:hAnsi="Helvetica" w:cs="Helvetica"/>
          <w:sz w:val="26"/>
          <w:szCs w:val="26"/>
        </w:rPr>
        <w:br/>
        <w:t>Product is :1</w:t>
      </w:r>
      <w:r w:rsidRPr="00FE0DEF">
        <w:rPr>
          <w:rFonts w:ascii="Helvetica" w:eastAsia="Times New Roman" w:hAnsi="Helvetica" w:cs="Helvetica"/>
          <w:sz w:val="26"/>
          <w:szCs w:val="26"/>
        </w:rPr>
        <w:br/>
        <w:t>Underflow the range and set in maximum range : 2147483647</w:t>
      </w:r>
      <w:r w:rsidRPr="00FE0DEF">
        <w:rPr>
          <w:rFonts w:ascii="Helvetica" w:eastAsia="Times New Roman" w:hAnsi="Helvetica" w:cs="Helvetica"/>
          <w:sz w:val="26"/>
          <w:szCs w:val="26"/>
        </w:rPr>
        <w:br/>
        <w:t>Decreasing from its maximum range : 2147483646</w:t>
      </w:r>
      <w:r w:rsidRPr="00FE0DEF">
        <w:rPr>
          <w:rFonts w:ascii="Helvetica" w:eastAsia="Times New Roman" w:hAnsi="Helvetica" w:cs="Helvetica"/>
          <w:sz w:val="26"/>
          <w:szCs w:val="26"/>
        </w:rPr>
        <w:br/>
        <w:t>Product is : 0</w:t>
      </w:r>
      <w:r w:rsidRPr="00FE0DEF">
        <w:rPr>
          <w:rFonts w:ascii="Helvetica" w:eastAsia="Times New Roman" w:hAnsi="Helvetica" w:cs="Helvetica"/>
          <w:sz w:val="26"/>
          <w:szCs w:val="26"/>
        </w:rPr>
        <w:br/>
      </w:r>
      <w:hyperlink r:id="rId19"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9. </w:t>
      </w:r>
      <w:r w:rsidRPr="00FE0DEF">
        <w:rPr>
          <w:rFonts w:ascii="Helvetica" w:eastAsia="Times New Roman" w:hAnsi="Helvetica" w:cs="Helvetica"/>
          <w:sz w:val="26"/>
          <w:szCs w:val="26"/>
        </w:rPr>
        <w:t xml:space="preserve">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display the operation of pre and post increment and decrement. </w:t>
      </w:r>
      <w:hyperlink r:id="rId20"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Display the operation of pre and post increment and decrement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number is : 57</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After post increment by 1 the number is : 58</w:t>
      </w:r>
      <w:r w:rsidRPr="00FE0DEF">
        <w:rPr>
          <w:rFonts w:ascii="Helvetica" w:eastAsia="Times New Roman" w:hAnsi="Helvetica" w:cs="Helvetica"/>
          <w:sz w:val="26"/>
          <w:szCs w:val="26"/>
        </w:rPr>
        <w:br/>
        <w:t>After pre increment by 1 the number is : 59</w:t>
      </w:r>
      <w:r w:rsidRPr="00FE0DEF">
        <w:rPr>
          <w:rFonts w:ascii="Helvetica" w:eastAsia="Times New Roman" w:hAnsi="Helvetica" w:cs="Helvetica"/>
          <w:sz w:val="26"/>
          <w:szCs w:val="26"/>
        </w:rPr>
        <w:br/>
        <w:t>After increasing by 1 the number is : 60</w:t>
      </w:r>
      <w:r w:rsidRPr="00FE0DEF">
        <w:rPr>
          <w:rFonts w:ascii="Helvetica" w:eastAsia="Times New Roman" w:hAnsi="Helvetica" w:cs="Helvetica"/>
          <w:sz w:val="26"/>
          <w:szCs w:val="26"/>
        </w:rPr>
        <w:br/>
        <w:t>After post decrement by 1 the number is : 59</w:t>
      </w:r>
      <w:r w:rsidRPr="00FE0DEF">
        <w:rPr>
          <w:rFonts w:ascii="Helvetica" w:eastAsia="Times New Roman" w:hAnsi="Helvetica" w:cs="Helvetica"/>
          <w:sz w:val="26"/>
          <w:szCs w:val="26"/>
        </w:rPr>
        <w:br/>
        <w:t>After pre decrement by 1 the number is : 58</w:t>
      </w:r>
      <w:r w:rsidRPr="00FE0DEF">
        <w:rPr>
          <w:rFonts w:ascii="Helvetica" w:eastAsia="Times New Roman" w:hAnsi="Helvetica" w:cs="Helvetica"/>
          <w:sz w:val="26"/>
          <w:szCs w:val="26"/>
        </w:rPr>
        <w:br/>
        <w:t>After decreasing by 1 the number is : 57</w:t>
      </w:r>
      <w:r w:rsidRPr="00FE0DEF">
        <w:rPr>
          <w:rFonts w:ascii="Helvetica" w:eastAsia="Times New Roman" w:hAnsi="Helvetica" w:cs="Helvetica"/>
          <w:sz w:val="26"/>
          <w:szCs w:val="26"/>
        </w:rPr>
        <w:br/>
      </w:r>
      <w:hyperlink r:id="rId21"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10. </w:t>
      </w:r>
      <w:r w:rsidRPr="00FE0DEF">
        <w:rPr>
          <w:rFonts w:ascii="Helvetica" w:eastAsia="Times New Roman" w:hAnsi="Helvetica" w:cs="Helvetica"/>
          <w:sz w:val="26"/>
          <w:szCs w:val="26"/>
        </w:rPr>
        <w:t xml:space="preserve">Write a program in </w:t>
      </w:r>
      <w:r w:rsidR="00C36EC6">
        <w:rPr>
          <w:rFonts w:ascii="Helvetica" w:eastAsia="Times New Roman" w:hAnsi="Helvetica" w:cs="Helvetica"/>
          <w:sz w:val="26"/>
          <w:szCs w:val="26"/>
        </w:rPr>
        <w:t>JAVA</w:t>
      </w:r>
      <w:r w:rsidRPr="00FE0DEF">
        <w:rPr>
          <w:rFonts w:ascii="Helvetica" w:eastAsia="Times New Roman" w:hAnsi="Helvetica" w:cs="Helvetica"/>
          <w:sz w:val="26"/>
          <w:szCs w:val="26"/>
        </w:rPr>
        <w:t xml:space="preserve"> to formatting the output. </w:t>
      </w:r>
      <w:hyperlink r:id="rId22"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Formatting the output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value of pi : 3.1416</w:t>
      </w:r>
      <w:r w:rsidRPr="00FE0DEF">
        <w:rPr>
          <w:rFonts w:ascii="Helvetica" w:eastAsia="Times New Roman" w:hAnsi="Helvetica" w:cs="Helvetica"/>
          <w:sz w:val="26"/>
          <w:szCs w:val="26"/>
        </w:rPr>
        <w:br/>
        <w:t>The value of pi 4 decimal place of total width 8 : | 3.1416|</w:t>
      </w:r>
      <w:r w:rsidRPr="00FE0DEF">
        <w:rPr>
          <w:rFonts w:ascii="Helvetica" w:eastAsia="Times New Roman" w:hAnsi="Helvetica" w:cs="Helvetica"/>
          <w:sz w:val="26"/>
          <w:szCs w:val="26"/>
        </w:rPr>
        <w:br/>
        <w:t>The value of pi 4 decimal place of total width 10 : | 3.1416|</w:t>
      </w:r>
      <w:r w:rsidRPr="00FE0DEF">
        <w:rPr>
          <w:rFonts w:ascii="Helvetica" w:eastAsia="Times New Roman" w:hAnsi="Helvetica" w:cs="Helvetica"/>
          <w:sz w:val="26"/>
          <w:szCs w:val="26"/>
        </w:rPr>
        <w:br/>
        <w:t>The value of pi 4 decimal place of total width 8 : |--3.1416|</w:t>
      </w:r>
      <w:r w:rsidRPr="00FE0DEF">
        <w:rPr>
          <w:rFonts w:ascii="Helvetica" w:eastAsia="Times New Roman" w:hAnsi="Helvetica" w:cs="Helvetica"/>
          <w:sz w:val="26"/>
          <w:szCs w:val="26"/>
        </w:rPr>
        <w:br/>
        <w:t>The value of pi 4 decimal place of total width 10 : |----3.1416|</w:t>
      </w:r>
      <w:r w:rsidRPr="00FE0DEF">
        <w:rPr>
          <w:rFonts w:ascii="Helvetica" w:eastAsia="Times New Roman" w:hAnsi="Helvetica" w:cs="Helvetica"/>
          <w:sz w:val="26"/>
          <w:szCs w:val="26"/>
        </w:rPr>
        <w:br/>
        <w:t>The value of pi in scientific format is : 3.1416e+00</w:t>
      </w:r>
      <w:r w:rsidRPr="00FE0DEF">
        <w:rPr>
          <w:rFonts w:ascii="Helvetica" w:eastAsia="Times New Roman" w:hAnsi="Helvetica" w:cs="Helvetica"/>
          <w:sz w:val="26"/>
          <w:szCs w:val="26"/>
        </w:rPr>
        <w:br/>
        <w:t>Status in number : 0</w:t>
      </w:r>
      <w:r w:rsidRPr="00FE0DEF">
        <w:rPr>
          <w:rFonts w:ascii="Helvetica" w:eastAsia="Times New Roman" w:hAnsi="Helvetica" w:cs="Helvetica"/>
          <w:sz w:val="26"/>
          <w:szCs w:val="26"/>
        </w:rPr>
        <w:br/>
        <w:t>Status in alphabet : false</w:t>
      </w:r>
      <w:r w:rsidRPr="00FE0DEF">
        <w:rPr>
          <w:rFonts w:ascii="Helvetica" w:eastAsia="Times New Roman" w:hAnsi="Helvetica" w:cs="Helvetica"/>
          <w:sz w:val="26"/>
          <w:szCs w:val="26"/>
        </w:rPr>
        <w:br/>
      </w:r>
      <w:hyperlink r:id="rId23"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ins w:id="0" w:author="Unknown"/>
          <w:rFonts w:ascii="Helvetica" w:eastAsia="Times New Roman" w:hAnsi="Helvetica" w:cs="Helvetica"/>
          <w:sz w:val="26"/>
          <w:szCs w:val="26"/>
        </w:rPr>
      </w:pPr>
      <w:ins w:id="1" w:author="Unknown">
        <w:r w:rsidRPr="00FE0DEF">
          <w:rPr>
            <w:rFonts w:ascii="Helvetica" w:eastAsia="Times New Roman" w:hAnsi="Helvetica" w:cs="Helvetica"/>
            <w:b/>
            <w:bCs/>
            <w:sz w:val="26"/>
            <w:szCs w:val="26"/>
          </w:rPr>
          <w:t>11. </w:t>
        </w:r>
        <w:r w:rsidRPr="00FE0DEF">
          <w:rPr>
            <w:rFonts w:ascii="Helvetica" w:eastAsia="Times New Roman" w:hAnsi="Helvetica" w:cs="Helvetica"/>
            <w:sz w:val="26"/>
            <w:szCs w:val="26"/>
          </w:rPr>
          <w:t xml:space="preserve">Write a program in </w:t>
        </w:r>
      </w:ins>
      <w:r w:rsidR="00C36EC6">
        <w:rPr>
          <w:rFonts w:ascii="Helvetica" w:eastAsia="Times New Roman" w:hAnsi="Helvetica" w:cs="Helvetica"/>
          <w:sz w:val="26"/>
          <w:szCs w:val="26"/>
        </w:rPr>
        <w:t>JAVA</w:t>
      </w:r>
      <w:ins w:id="2" w:author="Unknown">
        <w:r w:rsidRPr="00FE0DEF">
          <w:rPr>
            <w:rFonts w:ascii="Helvetica" w:eastAsia="Times New Roman" w:hAnsi="Helvetica" w:cs="Helvetica"/>
            <w:sz w:val="26"/>
            <w:szCs w:val="26"/>
          </w:rPr>
          <w:t xml:space="preserve"> to print the result of the specified operations.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Print the result of some specific operation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Result of 1st expression is : 23</w:t>
        </w:r>
        <w:r w:rsidRPr="00FE0DEF">
          <w:rPr>
            <w:rFonts w:ascii="Helvetica" w:eastAsia="Times New Roman" w:hAnsi="Helvetica" w:cs="Helvetica"/>
            <w:sz w:val="26"/>
            <w:szCs w:val="26"/>
          </w:rPr>
          <w:br/>
          <w:t>Result of 2nd expression is : 5</w:t>
        </w:r>
        <w:r w:rsidRPr="00FE0DEF">
          <w:rPr>
            <w:rFonts w:ascii="Helvetica" w:eastAsia="Times New Roman" w:hAnsi="Helvetica" w:cs="Helvetica"/>
            <w:sz w:val="26"/>
            <w:szCs w:val="26"/>
          </w:rPr>
          <w:br/>
          <w:t>Result of 3rd expression is : 12</w:t>
        </w:r>
        <w:r w:rsidRPr="00FE0DEF">
          <w:rPr>
            <w:rFonts w:ascii="Helvetica" w:eastAsia="Times New Roman" w:hAnsi="Helvetica" w:cs="Helvetica"/>
            <w:sz w:val="26"/>
            <w:szCs w:val="26"/>
          </w:rPr>
          <w:br/>
          <w:t>Result of 4th expression is : 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5" w:author="Unknown"/>
          <w:rFonts w:ascii="Helvetica" w:eastAsia="Times New Roman" w:hAnsi="Helvetica" w:cs="Helvetica"/>
          <w:sz w:val="26"/>
          <w:szCs w:val="26"/>
        </w:rPr>
      </w:pPr>
      <w:ins w:id="6" w:author="Unknown">
        <w:r w:rsidRPr="00FE0DEF">
          <w:rPr>
            <w:rFonts w:ascii="Helvetica" w:eastAsia="Times New Roman" w:hAnsi="Helvetica" w:cs="Helvetica"/>
            <w:b/>
            <w:bCs/>
            <w:sz w:val="26"/>
            <w:szCs w:val="26"/>
          </w:rPr>
          <w:t>12. </w:t>
        </w:r>
        <w:r w:rsidRPr="00FE0DEF">
          <w:rPr>
            <w:rFonts w:ascii="Helvetica" w:eastAsia="Times New Roman" w:hAnsi="Helvetica" w:cs="Helvetica"/>
            <w:sz w:val="26"/>
            <w:szCs w:val="26"/>
          </w:rPr>
          <w:t xml:space="preserve">Write a program in </w:t>
        </w:r>
      </w:ins>
      <w:r w:rsidR="00C36EC6">
        <w:rPr>
          <w:rFonts w:ascii="Helvetica" w:eastAsia="Times New Roman" w:hAnsi="Helvetica" w:cs="Helvetica"/>
          <w:sz w:val="26"/>
          <w:szCs w:val="26"/>
        </w:rPr>
        <w:t>JAVA</w:t>
      </w:r>
      <w:ins w:id="7" w:author="Unknown">
        <w:r w:rsidRPr="00FE0DEF">
          <w:rPr>
            <w:rFonts w:ascii="Helvetica" w:eastAsia="Times New Roman" w:hAnsi="Helvetica" w:cs="Helvetica"/>
            <w:sz w:val="26"/>
            <w:szCs w:val="26"/>
          </w:rPr>
          <w:t xml:space="preserve"> to add two numbers accept through keyboard.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Original array:</w:t>
        </w:r>
        <w:r w:rsidRPr="00FE0DEF">
          <w:rPr>
            <w:rFonts w:ascii="Helvetica" w:eastAsia="Times New Roman" w:hAnsi="Helvetica" w:cs="Helvetica"/>
            <w:sz w:val="26"/>
            <w:szCs w:val="26"/>
          </w:rPr>
          <w:br/>
          <w:t>[10, 20, 30]</w:t>
        </w:r>
        <w:r w:rsidRPr="00FE0DEF">
          <w:rPr>
            <w:rFonts w:ascii="Helvetica" w:eastAsia="Times New Roman" w:hAnsi="Helvetica" w:cs="Helvetica"/>
            <w:sz w:val="26"/>
            <w:szCs w:val="26"/>
          </w:rPr>
          <w:br/>
          <w:t>After append values to the end of the array:</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[10 20 30 40 50 60 70 80 90]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0" w:author="Unknown"/>
          <w:rFonts w:ascii="Helvetica" w:eastAsia="Times New Roman" w:hAnsi="Helvetica" w:cs="Helvetica"/>
          <w:sz w:val="26"/>
          <w:szCs w:val="26"/>
        </w:rPr>
      </w:pPr>
      <w:ins w:id="11" w:author="Unknown">
        <w:r w:rsidRPr="00FE0DEF">
          <w:rPr>
            <w:rFonts w:ascii="Helvetica" w:eastAsia="Times New Roman" w:hAnsi="Helvetica" w:cs="Helvetica"/>
            <w:b/>
            <w:bCs/>
            <w:sz w:val="26"/>
            <w:szCs w:val="26"/>
          </w:rPr>
          <w:t>13. </w:t>
        </w:r>
        <w:r w:rsidRPr="00FE0DEF">
          <w:rPr>
            <w:rFonts w:ascii="Helvetica" w:eastAsia="Times New Roman" w:hAnsi="Helvetica" w:cs="Helvetica"/>
            <w:sz w:val="26"/>
            <w:szCs w:val="26"/>
          </w:rPr>
          <w:t xml:space="preserve">Write a program in </w:t>
        </w:r>
      </w:ins>
      <w:r w:rsidR="00C36EC6">
        <w:rPr>
          <w:rFonts w:ascii="Helvetica" w:eastAsia="Times New Roman" w:hAnsi="Helvetica" w:cs="Helvetica"/>
          <w:sz w:val="26"/>
          <w:szCs w:val="26"/>
        </w:rPr>
        <w:t>JAVA</w:t>
      </w:r>
      <w:ins w:id="12" w:author="Unknown">
        <w:r w:rsidRPr="00FE0DEF">
          <w:rPr>
            <w:rFonts w:ascii="Helvetica" w:eastAsia="Times New Roman" w:hAnsi="Helvetica" w:cs="Helvetica"/>
            <w:sz w:val="26"/>
            <w:szCs w:val="26"/>
          </w:rPr>
          <w:t xml:space="preserve"> to swap two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Swap two numbers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1st number : 25</w:t>
        </w:r>
        <w:r w:rsidRPr="00FE0DEF">
          <w:rPr>
            <w:rFonts w:ascii="Helvetica" w:eastAsia="Times New Roman" w:hAnsi="Helvetica" w:cs="Helvetica"/>
            <w:sz w:val="26"/>
            <w:szCs w:val="26"/>
          </w:rPr>
          <w:br/>
          <w:t>Input 2nd number : 39</w:t>
        </w:r>
        <w:r w:rsidRPr="00FE0DEF">
          <w:rPr>
            <w:rFonts w:ascii="Helvetica" w:eastAsia="Times New Roman" w:hAnsi="Helvetica" w:cs="Helvetica"/>
            <w:sz w:val="26"/>
            <w:szCs w:val="26"/>
          </w:rPr>
          <w:br/>
          <w:t>After swapping the 1st number is : 39</w:t>
        </w:r>
        <w:r w:rsidRPr="00FE0DEF">
          <w:rPr>
            <w:rFonts w:ascii="Helvetica" w:eastAsia="Times New Roman" w:hAnsi="Helvetica" w:cs="Helvetica"/>
            <w:sz w:val="26"/>
            <w:szCs w:val="26"/>
          </w:rPr>
          <w:br/>
          <w:t>After swapping the 2nd number is :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5" w:author="Unknown"/>
          <w:rFonts w:ascii="Helvetica" w:eastAsia="Times New Roman" w:hAnsi="Helvetica" w:cs="Helvetica"/>
          <w:sz w:val="26"/>
          <w:szCs w:val="26"/>
        </w:rPr>
      </w:pPr>
      <w:ins w:id="16" w:author="Unknown">
        <w:r w:rsidRPr="00FE0DEF">
          <w:rPr>
            <w:rFonts w:ascii="Helvetica" w:eastAsia="Times New Roman" w:hAnsi="Helvetica" w:cs="Helvetica"/>
            <w:b/>
            <w:bCs/>
            <w:sz w:val="26"/>
            <w:szCs w:val="26"/>
          </w:rPr>
          <w:t>14. </w:t>
        </w:r>
        <w:r w:rsidRPr="00FE0DEF">
          <w:rPr>
            <w:rFonts w:ascii="Helvetica" w:eastAsia="Times New Roman" w:hAnsi="Helvetica" w:cs="Helvetica"/>
            <w:sz w:val="26"/>
            <w:szCs w:val="26"/>
          </w:rPr>
          <w:t xml:space="preserve">Write a program in </w:t>
        </w:r>
      </w:ins>
      <w:r w:rsidR="00C36EC6">
        <w:rPr>
          <w:rFonts w:ascii="Helvetica" w:eastAsia="Times New Roman" w:hAnsi="Helvetica" w:cs="Helvetica"/>
          <w:sz w:val="26"/>
          <w:szCs w:val="26"/>
        </w:rPr>
        <w:t>JAVA</w:t>
      </w:r>
      <w:ins w:id="17" w:author="Unknown">
        <w:r w:rsidRPr="00FE0DEF">
          <w:rPr>
            <w:rFonts w:ascii="Helvetica" w:eastAsia="Times New Roman" w:hAnsi="Helvetica" w:cs="Helvetica"/>
            <w:sz w:val="26"/>
            <w:szCs w:val="26"/>
          </w:rPr>
          <w:t xml:space="preserve"> to calculate the volume of a sphere.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sphere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a sphere : 6</w:t>
        </w:r>
        <w:r w:rsidRPr="00FE0DEF">
          <w:rPr>
            <w:rFonts w:ascii="Helvetica" w:eastAsia="Times New Roman" w:hAnsi="Helvetica" w:cs="Helvetica"/>
            <w:sz w:val="26"/>
            <w:szCs w:val="26"/>
          </w:rPr>
          <w:br/>
          <w:t>The volume of a sphere is : 904.32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0" w:author="Unknown"/>
          <w:rFonts w:ascii="Helvetica" w:eastAsia="Times New Roman" w:hAnsi="Helvetica" w:cs="Helvetica"/>
          <w:sz w:val="26"/>
          <w:szCs w:val="26"/>
        </w:rPr>
      </w:pPr>
      <w:ins w:id="21" w:author="Unknown">
        <w:r w:rsidRPr="00FE0DEF">
          <w:rPr>
            <w:rFonts w:ascii="Helvetica" w:eastAsia="Times New Roman" w:hAnsi="Helvetica" w:cs="Helvetica"/>
            <w:b/>
            <w:bCs/>
            <w:sz w:val="26"/>
            <w:szCs w:val="26"/>
          </w:rPr>
          <w:t>15.</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2" w:author="Unknown">
        <w:r w:rsidRPr="00FE0DEF">
          <w:rPr>
            <w:rFonts w:ascii="Helvetica" w:eastAsia="Times New Roman" w:hAnsi="Helvetica" w:cs="Helvetica"/>
            <w:sz w:val="26"/>
            <w:szCs w:val="26"/>
          </w:rPr>
          <w:t xml:space="preserve"> to calculate the volume of a cube.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cube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side of a cube : 5</w:t>
        </w:r>
        <w:r w:rsidRPr="00FE0DEF">
          <w:rPr>
            <w:rFonts w:ascii="Helvetica" w:eastAsia="Times New Roman" w:hAnsi="Helvetica" w:cs="Helvetica"/>
            <w:sz w:val="26"/>
            <w:szCs w:val="26"/>
          </w:rPr>
          <w:br/>
          <w:t>The volume of a cube is : 125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5" w:author="Unknown"/>
          <w:rFonts w:ascii="Helvetica" w:eastAsia="Times New Roman" w:hAnsi="Helvetica" w:cs="Helvetica"/>
          <w:sz w:val="26"/>
          <w:szCs w:val="26"/>
        </w:rPr>
      </w:pPr>
      <w:ins w:id="26" w:author="Unknown">
        <w:r w:rsidRPr="00FE0DEF">
          <w:rPr>
            <w:rFonts w:ascii="Helvetica" w:eastAsia="Times New Roman" w:hAnsi="Helvetica" w:cs="Helvetica"/>
            <w:b/>
            <w:bCs/>
            <w:sz w:val="26"/>
            <w:szCs w:val="26"/>
          </w:rPr>
          <w:t>16.</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7" w:author="Unknown">
        <w:r w:rsidRPr="00FE0DEF">
          <w:rPr>
            <w:rFonts w:ascii="Helvetica" w:eastAsia="Times New Roman" w:hAnsi="Helvetica" w:cs="Helvetica"/>
            <w:sz w:val="26"/>
            <w:szCs w:val="26"/>
          </w:rPr>
          <w:t xml:space="preserve"> to calculate the volume of a cylinder.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cylinder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the cylinder : 6</w:t>
        </w:r>
        <w:r w:rsidRPr="00FE0DEF">
          <w:rPr>
            <w:rFonts w:ascii="Helvetica" w:eastAsia="Times New Roman" w:hAnsi="Helvetica" w:cs="Helvetica"/>
            <w:sz w:val="26"/>
            <w:szCs w:val="26"/>
          </w:rPr>
          <w:br/>
          <w:t>Input the height of the cylinder : 8</w:t>
        </w:r>
        <w:r w:rsidRPr="00FE0DEF">
          <w:rPr>
            <w:rFonts w:ascii="Helvetica" w:eastAsia="Times New Roman" w:hAnsi="Helvetica" w:cs="Helvetica"/>
            <w:sz w:val="26"/>
            <w:szCs w:val="26"/>
          </w:rPr>
          <w:br/>
          <w:t>The volume of a cylinder is : 904.32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0" w:author="Unknown"/>
          <w:rFonts w:ascii="Helvetica" w:eastAsia="Times New Roman" w:hAnsi="Helvetica" w:cs="Helvetica"/>
          <w:sz w:val="26"/>
          <w:szCs w:val="26"/>
        </w:rPr>
      </w:pPr>
      <w:ins w:id="31" w:author="Unknown">
        <w:r w:rsidRPr="00FE0DEF">
          <w:rPr>
            <w:rFonts w:ascii="Helvetica" w:eastAsia="Times New Roman" w:hAnsi="Helvetica" w:cs="Helvetica"/>
            <w:b/>
            <w:bCs/>
            <w:sz w:val="26"/>
            <w:szCs w:val="26"/>
          </w:rPr>
          <w:lastRenderedPageBreak/>
          <w:t>17.</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32" w:author="Unknown">
        <w:r w:rsidRPr="00FE0DEF">
          <w:rPr>
            <w:rFonts w:ascii="Helvetica" w:eastAsia="Times New Roman" w:hAnsi="Helvetica" w:cs="Helvetica"/>
            <w:sz w:val="26"/>
            <w:szCs w:val="26"/>
          </w:rPr>
          <w:t xml:space="preserve"> to find the Area and Perimeter of a Rectangle.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and Perimeter of a Rectangle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the rectangle : 10</w:t>
        </w:r>
        <w:r w:rsidRPr="00FE0DEF">
          <w:rPr>
            <w:rFonts w:ascii="Helvetica" w:eastAsia="Times New Roman" w:hAnsi="Helvetica" w:cs="Helvetica"/>
            <w:sz w:val="26"/>
            <w:szCs w:val="26"/>
          </w:rPr>
          <w:br/>
          <w:t>Input the width of the rectangle : 15</w:t>
        </w:r>
        <w:r w:rsidRPr="00FE0DEF">
          <w:rPr>
            <w:rFonts w:ascii="Helvetica" w:eastAsia="Times New Roman" w:hAnsi="Helvetica" w:cs="Helvetica"/>
            <w:sz w:val="26"/>
            <w:szCs w:val="26"/>
          </w:rPr>
          <w:br/>
          <w:t>The area of the rectangle is : 150</w:t>
        </w:r>
        <w:r w:rsidRPr="00FE0DEF">
          <w:rPr>
            <w:rFonts w:ascii="Helvetica" w:eastAsia="Times New Roman" w:hAnsi="Helvetica" w:cs="Helvetica"/>
            <w:sz w:val="26"/>
            <w:szCs w:val="26"/>
          </w:rPr>
          <w:br/>
          <w:t>The perimeter of the rectangle is : 50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5" w:author="Unknown"/>
          <w:rFonts w:ascii="Helvetica" w:eastAsia="Times New Roman" w:hAnsi="Helvetica" w:cs="Helvetica"/>
          <w:sz w:val="26"/>
          <w:szCs w:val="26"/>
        </w:rPr>
      </w:pPr>
      <w:ins w:id="36" w:author="Unknown">
        <w:r w:rsidRPr="00FE0DEF">
          <w:rPr>
            <w:rFonts w:ascii="Helvetica" w:eastAsia="Times New Roman" w:hAnsi="Helvetica" w:cs="Helvetica"/>
            <w:b/>
            <w:bCs/>
            <w:sz w:val="26"/>
            <w:szCs w:val="26"/>
          </w:rPr>
          <w:t>18.</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37" w:author="Unknown">
        <w:r w:rsidRPr="00FE0DEF">
          <w:rPr>
            <w:rFonts w:ascii="Helvetica" w:eastAsia="Times New Roman" w:hAnsi="Helvetica" w:cs="Helvetica"/>
            <w:sz w:val="26"/>
            <w:szCs w:val="26"/>
          </w:rPr>
          <w:t xml:space="preserve"> to find the area of any triangle using Heron's Formula.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of any triangle using Heron's Formula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1st side of the triangle : 5</w:t>
        </w:r>
        <w:r w:rsidRPr="00FE0DEF">
          <w:rPr>
            <w:rFonts w:ascii="Helvetica" w:eastAsia="Times New Roman" w:hAnsi="Helvetica" w:cs="Helvetica"/>
            <w:sz w:val="26"/>
            <w:szCs w:val="26"/>
          </w:rPr>
          <w:br/>
          <w:t>Input the length of 2nd side of the triangle : 5</w:t>
        </w:r>
        <w:r w:rsidRPr="00FE0DEF">
          <w:rPr>
            <w:rFonts w:ascii="Helvetica" w:eastAsia="Times New Roman" w:hAnsi="Helvetica" w:cs="Helvetica"/>
            <w:sz w:val="26"/>
            <w:szCs w:val="26"/>
          </w:rPr>
          <w:br/>
          <w:t>Input the length of 3rd side of the triangle : 5</w:t>
        </w:r>
        <w:r w:rsidRPr="00FE0DEF">
          <w:rPr>
            <w:rFonts w:ascii="Helvetica" w:eastAsia="Times New Roman" w:hAnsi="Helvetica" w:cs="Helvetica"/>
            <w:sz w:val="26"/>
            <w:szCs w:val="26"/>
          </w:rPr>
          <w:br/>
          <w:t>The area of the triangle is : 10.8253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0" w:author="Unknown"/>
          <w:rFonts w:ascii="Helvetica" w:eastAsia="Times New Roman" w:hAnsi="Helvetica" w:cs="Helvetica"/>
          <w:sz w:val="26"/>
          <w:szCs w:val="26"/>
        </w:rPr>
      </w:pPr>
      <w:ins w:id="41" w:author="Unknown">
        <w:r w:rsidRPr="00FE0DEF">
          <w:rPr>
            <w:rFonts w:ascii="Helvetica" w:eastAsia="Times New Roman" w:hAnsi="Helvetica" w:cs="Helvetica"/>
            <w:b/>
            <w:bCs/>
            <w:sz w:val="26"/>
            <w:szCs w:val="26"/>
          </w:rPr>
          <w:t>19.</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42" w:author="Unknown">
        <w:r w:rsidRPr="00FE0DEF">
          <w:rPr>
            <w:rFonts w:ascii="Helvetica" w:eastAsia="Times New Roman" w:hAnsi="Helvetica" w:cs="Helvetica"/>
            <w:sz w:val="26"/>
            <w:szCs w:val="26"/>
          </w:rPr>
          <w:t xml:space="preserve"> to find the area and circumference of a circle.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and circumference of any circle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radius(1/2 of diameter) of a circle : 5</w:t>
        </w:r>
        <w:r w:rsidRPr="00FE0DEF">
          <w:rPr>
            <w:rFonts w:ascii="Helvetica" w:eastAsia="Times New Roman" w:hAnsi="Helvetica" w:cs="Helvetica"/>
            <w:sz w:val="26"/>
            <w:szCs w:val="26"/>
          </w:rPr>
          <w:br/>
          <w:t>The area of the circle is : 78.5397</w:t>
        </w:r>
        <w:r w:rsidRPr="00FE0DEF">
          <w:rPr>
            <w:rFonts w:ascii="Helvetica" w:eastAsia="Times New Roman" w:hAnsi="Helvetica" w:cs="Helvetica"/>
            <w:sz w:val="26"/>
            <w:szCs w:val="26"/>
          </w:rPr>
          <w:br/>
          <w:t>The circumference of the circle is : 31.4159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5" w:author="Unknown"/>
          <w:rFonts w:ascii="Helvetica" w:eastAsia="Times New Roman" w:hAnsi="Helvetica" w:cs="Helvetica"/>
          <w:sz w:val="26"/>
          <w:szCs w:val="26"/>
        </w:rPr>
      </w:pPr>
      <w:ins w:id="46" w:author="Unknown">
        <w:r w:rsidRPr="00FE0DEF">
          <w:rPr>
            <w:rFonts w:ascii="Helvetica" w:eastAsia="Times New Roman" w:hAnsi="Helvetica" w:cs="Helvetica"/>
            <w:b/>
            <w:bCs/>
            <w:sz w:val="26"/>
            <w:szCs w:val="26"/>
          </w:rPr>
          <w:t>20.</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47" w:author="Unknown">
        <w:r w:rsidRPr="00FE0DEF">
          <w:rPr>
            <w:rFonts w:ascii="Helvetica" w:eastAsia="Times New Roman" w:hAnsi="Helvetica" w:cs="Helvetica"/>
            <w:sz w:val="26"/>
            <w:szCs w:val="26"/>
          </w:rPr>
          <w:t xml:space="preserve"> to convert temperature in Celsius to Fahrenheit.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Celsius to Fahrenheit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Celsius : 35</w:t>
        </w:r>
        <w:r w:rsidRPr="00FE0DEF">
          <w:rPr>
            <w:rFonts w:ascii="Helvetica" w:eastAsia="Times New Roman" w:hAnsi="Helvetica" w:cs="Helvetica"/>
            <w:sz w:val="26"/>
            <w:szCs w:val="26"/>
          </w:rPr>
          <w:br/>
          <w:t>The temperature in Celsius : 35</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The temperature in Fahrenheit : 95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50" w:author="Unknown"/>
          <w:rFonts w:ascii="Helvetica" w:eastAsia="Times New Roman" w:hAnsi="Helvetica" w:cs="Helvetica"/>
          <w:sz w:val="26"/>
          <w:szCs w:val="26"/>
        </w:rPr>
      </w:pPr>
      <w:ins w:id="51" w:author="Unknown">
        <w:r w:rsidRPr="00FE0DEF">
          <w:rPr>
            <w:rFonts w:ascii="Helvetica" w:eastAsia="Times New Roman" w:hAnsi="Helvetica" w:cs="Helvetica"/>
            <w:b/>
            <w:bCs/>
            <w:sz w:val="26"/>
            <w:szCs w:val="26"/>
          </w:rPr>
          <w:t>21.</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52" w:author="Unknown">
        <w:r w:rsidRPr="00FE0DEF">
          <w:rPr>
            <w:rFonts w:ascii="Helvetica" w:eastAsia="Times New Roman" w:hAnsi="Helvetica" w:cs="Helvetica"/>
            <w:sz w:val="26"/>
            <w:szCs w:val="26"/>
          </w:rPr>
          <w:t xml:space="preserve"> to convert temperature in Fahrenheit to Celsius.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Fahrenheit to Celsius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Fahrenheit : 95</w:t>
        </w:r>
        <w:r w:rsidRPr="00FE0DEF">
          <w:rPr>
            <w:rFonts w:ascii="Helvetica" w:eastAsia="Times New Roman" w:hAnsi="Helvetica" w:cs="Helvetica"/>
            <w:sz w:val="26"/>
            <w:szCs w:val="26"/>
          </w:rPr>
          <w:br/>
          <w:t>The temperature in Fahrenheit : 95</w:t>
        </w:r>
        <w:r w:rsidRPr="00FE0DEF">
          <w:rPr>
            <w:rFonts w:ascii="Helvetica" w:eastAsia="Times New Roman" w:hAnsi="Helvetica" w:cs="Helvetica"/>
            <w:sz w:val="26"/>
            <w:szCs w:val="26"/>
          </w:rPr>
          <w:br/>
          <w:t>The temperature in Celsius : 35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55" w:author="Unknown"/>
          <w:rFonts w:ascii="Helvetica" w:eastAsia="Times New Roman" w:hAnsi="Helvetica" w:cs="Helvetica"/>
          <w:sz w:val="26"/>
          <w:szCs w:val="26"/>
        </w:rPr>
      </w:pPr>
      <w:ins w:id="56" w:author="Unknown">
        <w:r w:rsidRPr="00FE0DEF">
          <w:rPr>
            <w:rFonts w:ascii="Helvetica" w:eastAsia="Times New Roman" w:hAnsi="Helvetica" w:cs="Helvetica"/>
            <w:b/>
            <w:bCs/>
            <w:sz w:val="26"/>
            <w:szCs w:val="26"/>
          </w:rPr>
          <w:t>22.</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57" w:author="Unknown">
        <w:r w:rsidRPr="00FE0DEF">
          <w:rPr>
            <w:rFonts w:ascii="Helvetica" w:eastAsia="Times New Roman" w:hAnsi="Helvetica" w:cs="Helvetica"/>
            <w:sz w:val="26"/>
            <w:szCs w:val="26"/>
          </w:rPr>
          <w:t xml:space="preserve"> to find the third angle of a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third angle of a triangle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1st angle of the triangle : 30</w:t>
        </w:r>
        <w:r w:rsidRPr="00FE0DEF">
          <w:rPr>
            <w:rFonts w:ascii="Helvetica" w:eastAsia="Times New Roman" w:hAnsi="Helvetica" w:cs="Helvetica"/>
            <w:sz w:val="26"/>
            <w:szCs w:val="26"/>
          </w:rPr>
          <w:br/>
          <w:t>Input the 2nd angle of the triangle : 60</w:t>
        </w:r>
        <w:r w:rsidRPr="00FE0DEF">
          <w:rPr>
            <w:rFonts w:ascii="Helvetica" w:eastAsia="Times New Roman" w:hAnsi="Helvetica" w:cs="Helvetica"/>
            <w:sz w:val="26"/>
            <w:szCs w:val="26"/>
          </w:rPr>
          <w:br/>
          <w:t>The 3rd of the triangle is : 90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60" w:author="Unknown"/>
          <w:rFonts w:ascii="Helvetica" w:eastAsia="Times New Roman" w:hAnsi="Helvetica" w:cs="Helvetica"/>
          <w:sz w:val="26"/>
          <w:szCs w:val="26"/>
        </w:rPr>
      </w:pPr>
      <w:ins w:id="61" w:author="Unknown">
        <w:r w:rsidRPr="00FE0DEF">
          <w:rPr>
            <w:rFonts w:ascii="Helvetica" w:eastAsia="Times New Roman" w:hAnsi="Helvetica" w:cs="Helvetica"/>
            <w:b/>
            <w:bCs/>
            <w:sz w:val="26"/>
            <w:szCs w:val="26"/>
          </w:rPr>
          <w:t>23.</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62" w:author="Unknown">
        <w:r w:rsidRPr="00FE0DEF">
          <w:rPr>
            <w:rFonts w:ascii="Helvetica" w:eastAsia="Times New Roman" w:hAnsi="Helvetica" w:cs="Helvetica"/>
            <w:sz w:val="26"/>
            <w:szCs w:val="26"/>
          </w:rPr>
          <w:t xml:space="preserve"> that converts kilometers per hour to miles per hour.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kilometers per hour to miles per hour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distance in kilometer : 25</w:t>
        </w:r>
        <w:r w:rsidRPr="00FE0DEF">
          <w:rPr>
            <w:rFonts w:ascii="Helvetica" w:eastAsia="Times New Roman" w:hAnsi="Helvetica" w:cs="Helvetica"/>
            <w:sz w:val="26"/>
            <w:szCs w:val="26"/>
          </w:rPr>
          <w:br/>
          <w:t>The 25 Km./hr. means 15.5343 Miles/hr.</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65" w:author="Unknown"/>
          <w:rFonts w:ascii="Helvetica" w:eastAsia="Times New Roman" w:hAnsi="Helvetica" w:cs="Helvetica"/>
          <w:sz w:val="26"/>
          <w:szCs w:val="26"/>
        </w:rPr>
      </w:pPr>
      <w:ins w:id="66" w:author="Unknown">
        <w:r w:rsidRPr="00FE0DEF">
          <w:rPr>
            <w:rFonts w:ascii="Helvetica" w:eastAsia="Times New Roman" w:hAnsi="Helvetica" w:cs="Helvetica"/>
            <w:b/>
            <w:bCs/>
            <w:sz w:val="26"/>
            <w:szCs w:val="26"/>
          </w:rPr>
          <w:t>24.</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67" w:author="Unknown">
        <w:r w:rsidRPr="00FE0DEF">
          <w:rPr>
            <w:rFonts w:ascii="Helvetica" w:eastAsia="Times New Roman" w:hAnsi="Helvetica" w:cs="Helvetica"/>
            <w:sz w:val="26"/>
            <w:szCs w:val="26"/>
          </w:rPr>
          <w:t xml:space="preserve"> to convert temperature in Kelvin to Fahrenheit.</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r w:rsidRPr="00FE0DEF">
          <w:rPr>
            <w:rFonts w:ascii="Helvetica" w:eastAsia="Times New Roman" w:hAnsi="Helvetica" w:cs="Helvetica"/>
            <w:color w:val="448AFF"/>
            <w:sz w:val="26"/>
            <w:szCs w:val="26"/>
            <w:u w:val="single"/>
          </w:rPr>
          <w:t> </w:t>
        </w:r>
      </w:ins>
      <w:r>
        <w:rPr>
          <w:rFonts w:ascii="Helvetica" w:eastAsia="Times New Roman" w:hAnsi="Helvetica" w:cs="Helvetica"/>
          <w:color w:val="448AFF"/>
          <w:sz w:val="26"/>
          <w:szCs w:val="26"/>
          <w:u w:val="single"/>
        </w:rPr>
        <w:t xml:space="preserve">  </w:t>
      </w:r>
      <w:ins w:id="6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Kelvin to Fahrenheit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Kelvin : 300</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t>The temperature in Fahrenheit : 80.33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70" w:author="Unknown"/>
          <w:rFonts w:ascii="Helvetica" w:eastAsia="Times New Roman" w:hAnsi="Helvetica" w:cs="Helvetica"/>
          <w:sz w:val="26"/>
          <w:szCs w:val="26"/>
        </w:rPr>
      </w:pPr>
      <w:ins w:id="71" w:author="Unknown">
        <w:r w:rsidRPr="00FE0DEF">
          <w:rPr>
            <w:rFonts w:ascii="Helvetica" w:eastAsia="Times New Roman" w:hAnsi="Helvetica" w:cs="Helvetica"/>
            <w:b/>
            <w:bCs/>
            <w:sz w:val="26"/>
            <w:szCs w:val="26"/>
          </w:rPr>
          <w:lastRenderedPageBreak/>
          <w:t>25.</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72" w:author="Unknown">
        <w:r w:rsidRPr="00FE0DEF">
          <w:rPr>
            <w:rFonts w:ascii="Helvetica" w:eastAsia="Times New Roman" w:hAnsi="Helvetica" w:cs="Helvetica"/>
            <w:sz w:val="26"/>
            <w:szCs w:val="26"/>
          </w:rPr>
          <w:t xml:space="preserve"> to convert temperature in Kelvin to Celsius.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Kelvin to Celsius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Kelvin : 300</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t>The temperature in Celsius : 26.85</w:t>
        </w:r>
        <w:r w:rsidRPr="00FE0DEF">
          <w:rPr>
            <w:rFonts w:ascii="Helvetica" w:eastAsia="Times New Roman" w:hAnsi="Helvetica" w:cs="Helvetica"/>
            <w:sz w:val="26"/>
            <w:szCs w:val="26"/>
          </w:rPr>
          <w:br/>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75" w:author="Unknown"/>
          <w:rFonts w:ascii="Helvetica" w:eastAsia="Times New Roman" w:hAnsi="Helvetica" w:cs="Helvetica"/>
          <w:sz w:val="26"/>
          <w:szCs w:val="26"/>
        </w:rPr>
      </w:pPr>
      <w:ins w:id="76" w:author="Unknown">
        <w:r w:rsidRPr="00FE0DEF">
          <w:rPr>
            <w:rFonts w:ascii="Helvetica" w:eastAsia="Times New Roman" w:hAnsi="Helvetica" w:cs="Helvetica"/>
            <w:b/>
            <w:bCs/>
            <w:sz w:val="26"/>
            <w:szCs w:val="26"/>
          </w:rPr>
          <w:t>26.</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77" w:author="Unknown">
        <w:r w:rsidRPr="00FE0DEF">
          <w:rPr>
            <w:rFonts w:ascii="Helvetica" w:eastAsia="Times New Roman" w:hAnsi="Helvetica" w:cs="Helvetica"/>
            <w:sz w:val="26"/>
            <w:szCs w:val="26"/>
          </w:rPr>
          <w:t xml:space="preserve"> to convert temperature in Fahrenheit to Kelvin.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Fahrenheit to Kelvin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Fahrenheit : 80.33</w:t>
        </w:r>
        <w:r w:rsidRPr="00FE0DEF">
          <w:rPr>
            <w:rFonts w:ascii="Helvetica" w:eastAsia="Times New Roman" w:hAnsi="Helvetica" w:cs="Helvetica"/>
            <w:sz w:val="26"/>
            <w:szCs w:val="26"/>
          </w:rPr>
          <w:br/>
          <w:t>The temperature in Fahrenheit : 80.33</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80" w:author="Unknown"/>
          <w:rFonts w:ascii="Helvetica" w:eastAsia="Times New Roman" w:hAnsi="Helvetica" w:cs="Helvetica"/>
          <w:sz w:val="26"/>
          <w:szCs w:val="26"/>
        </w:rPr>
      </w:pPr>
      <w:ins w:id="81" w:author="Unknown">
        <w:r w:rsidRPr="00FE0DEF">
          <w:rPr>
            <w:rFonts w:ascii="Helvetica" w:eastAsia="Times New Roman" w:hAnsi="Helvetica" w:cs="Helvetica"/>
            <w:b/>
            <w:bCs/>
            <w:sz w:val="26"/>
            <w:szCs w:val="26"/>
          </w:rPr>
          <w:t>27.</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82" w:author="Unknown">
        <w:r w:rsidRPr="00FE0DEF">
          <w:rPr>
            <w:rFonts w:ascii="Helvetica" w:eastAsia="Times New Roman" w:hAnsi="Helvetica" w:cs="Helvetica"/>
            <w:sz w:val="26"/>
            <w:szCs w:val="26"/>
          </w:rPr>
          <w:t xml:space="preserve"> to convert temperature in Celsius to Kelvin.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Celsius to Kelvin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Celsius : 26.85</w:t>
        </w:r>
        <w:r w:rsidRPr="00FE0DEF">
          <w:rPr>
            <w:rFonts w:ascii="Helvetica" w:eastAsia="Times New Roman" w:hAnsi="Helvetica" w:cs="Helvetica"/>
            <w:sz w:val="26"/>
            <w:szCs w:val="26"/>
          </w:rPr>
          <w:br/>
          <w:t>The temperature in Celsius : 26.85</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85" w:author="Unknown"/>
          <w:rFonts w:ascii="Helvetica" w:eastAsia="Times New Roman" w:hAnsi="Helvetica" w:cs="Helvetica"/>
          <w:sz w:val="26"/>
          <w:szCs w:val="26"/>
        </w:rPr>
      </w:pPr>
      <w:ins w:id="86" w:author="Unknown">
        <w:r w:rsidRPr="00FE0DEF">
          <w:rPr>
            <w:rFonts w:ascii="Helvetica" w:eastAsia="Times New Roman" w:hAnsi="Helvetica" w:cs="Helvetica"/>
            <w:b/>
            <w:bCs/>
            <w:sz w:val="26"/>
            <w:szCs w:val="26"/>
          </w:rPr>
          <w:t>28.</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87" w:author="Unknown">
        <w:r w:rsidRPr="00FE0DEF">
          <w:rPr>
            <w:rFonts w:ascii="Helvetica" w:eastAsia="Times New Roman" w:hAnsi="Helvetica" w:cs="Helvetica"/>
            <w:sz w:val="26"/>
            <w:szCs w:val="26"/>
          </w:rPr>
          <w:t xml:space="preserve"> to find the area of Scalene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of Scalene Triangle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a side of the triangle : 5</w:t>
        </w:r>
        <w:r w:rsidRPr="00FE0DEF">
          <w:rPr>
            <w:rFonts w:ascii="Helvetica" w:eastAsia="Times New Roman" w:hAnsi="Helvetica" w:cs="Helvetica"/>
            <w:sz w:val="26"/>
            <w:szCs w:val="26"/>
          </w:rPr>
          <w:br/>
          <w:t>Input the length of another side of the triangle : 6</w:t>
        </w:r>
        <w:r w:rsidRPr="00FE0DEF">
          <w:rPr>
            <w:rFonts w:ascii="Helvetica" w:eastAsia="Times New Roman" w:hAnsi="Helvetica" w:cs="Helvetica"/>
            <w:sz w:val="26"/>
            <w:szCs w:val="26"/>
          </w:rPr>
          <w:br/>
          <w:t>Input the angle between these sides of the triangle : 6</w:t>
        </w:r>
        <w:r w:rsidRPr="00FE0DEF">
          <w:rPr>
            <w:rFonts w:ascii="Helvetica" w:eastAsia="Times New Roman" w:hAnsi="Helvetica" w:cs="Helvetica"/>
            <w:sz w:val="26"/>
            <w:szCs w:val="26"/>
          </w:rPr>
          <w:br/>
          <w:t>The area of the Scalene Triangle is : 1.56793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90" w:author="Unknown"/>
          <w:rFonts w:ascii="Helvetica" w:eastAsia="Times New Roman" w:hAnsi="Helvetica" w:cs="Helvetica"/>
          <w:sz w:val="26"/>
          <w:szCs w:val="26"/>
        </w:rPr>
      </w:pPr>
      <w:ins w:id="91" w:author="Unknown">
        <w:r w:rsidRPr="00FE0DEF">
          <w:rPr>
            <w:rFonts w:ascii="Helvetica" w:eastAsia="Times New Roman" w:hAnsi="Helvetica" w:cs="Helvetica"/>
            <w:b/>
            <w:bCs/>
            <w:sz w:val="26"/>
            <w:szCs w:val="26"/>
          </w:rPr>
          <w:lastRenderedPageBreak/>
          <w:t>29.</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92" w:author="Unknown">
        <w:r w:rsidRPr="00FE0DEF">
          <w:rPr>
            <w:rFonts w:ascii="Helvetica" w:eastAsia="Times New Roman" w:hAnsi="Helvetica" w:cs="Helvetica"/>
            <w:sz w:val="26"/>
            <w:szCs w:val="26"/>
          </w:rPr>
          <w:t xml:space="preserve"> to compute quotient and remainder.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Compute quotient and remainder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dividend : 25</w:t>
        </w:r>
        <w:r w:rsidRPr="00FE0DEF">
          <w:rPr>
            <w:rFonts w:ascii="Helvetica" w:eastAsia="Times New Roman" w:hAnsi="Helvetica" w:cs="Helvetica"/>
            <w:sz w:val="26"/>
            <w:szCs w:val="26"/>
          </w:rPr>
          <w:br/>
          <w:t>Input the divisor : 3</w:t>
        </w:r>
        <w:r w:rsidRPr="00FE0DEF">
          <w:rPr>
            <w:rFonts w:ascii="Helvetica" w:eastAsia="Times New Roman" w:hAnsi="Helvetica" w:cs="Helvetica"/>
            <w:sz w:val="26"/>
            <w:szCs w:val="26"/>
          </w:rPr>
          <w:br/>
          <w:t>The quotient of the division is : 8</w:t>
        </w:r>
        <w:r w:rsidRPr="00FE0DEF">
          <w:rPr>
            <w:rFonts w:ascii="Helvetica" w:eastAsia="Times New Roman" w:hAnsi="Helvetica" w:cs="Helvetica"/>
            <w:sz w:val="26"/>
            <w:szCs w:val="26"/>
          </w:rPr>
          <w:br/>
          <w:t>The remainder of the division is : 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95" w:author="Unknown"/>
          <w:rFonts w:ascii="Helvetica" w:eastAsia="Times New Roman" w:hAnsi="Helvetica" w:cs="Helvetica"/>
          <w:sz w:val="26"/>
          <w:szCs w:val="26"/>
        </w:rPr>
      </w:pPr>
      <w:ins w:id="96" w:author="Unknown">
        <w:r w:rsidRPr="00FE0DEF">
          <w:rPr>
            <w:rFonts w:ascii="Helvetica" w:eastAsia="Times New Roman" w:hAnsi="Helvetica" w:cs="Helvetica"/>
            <w:b/>
            <w:bCs/>
            <w:sz w:val="26"/>
            <w:szCs w:val="26"/>
          </w:rPr>
          <w:t>30.</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97" w:author="Unknown">
        <w:r w:rsidRPr="00FE0DEF">
          <w:rPr>
            <w:rFonts w:ascii="Helvetica" w:eastAsia="Times New Roman" w:hAnsi="Helvetica" w:cs="Helvetica"/>
            <w:sz w:val="26"/>
            <w:szCs w:val="26"/>
          </w:rPr>
          <w:t xml:space="preserve"> to compute the total and average of four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Compute the total and average of four numbers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1st two numbers (separated by space) : 25 20</w:t>
        </w:r>
        <w:r w:rsidRPr="00FE0DEF">
          <w:rPr>
            <w:rFonts w:ascii="Helvetica" w:eastAsia="Times New Roman" w:hAnsi="Helvetica" w:cs="Helvetica"/>
            <w:sz w:val="26"/>
            <w:szCs w:val="26"/>
          </w:rPr>
          <w:br/>
          <w:t>Input last two numbers (separated by space) : 15 25</w:t>
        </w:r>
        <w:r w:rsidRPr="00FE0DEF">
          <w:rPr>
            <w:rFonts w:ascii="Helvetica" w:eastAsia="Times New Roman" w:hAnsi="Helvetica" w:cs="Helvetica"/>
            <w:sz w:val="26"/>
            <w:szCs w:val="26"/>
          </w:rPr>
          <w:br/>
          <w:t>The total of four numbers is : 85</w:t>
        </w:r>
        <w:r w:rsidRPr="00FE0DEF">
          <w:rPr>
            <w:rFonts w:ascii="Helvetica" w:eastAsia="Times New Roman" w:hAnsi="Helvetica" w:cs="Helvetica"/>
            <w:sz w:val="26"/>
            <w:szCs w:val="26"/>
          </w:rPr>
          <w:br/>
          <w:t>The average of four numbers is : 21.25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00" w:author="Unknown"/>
          <w:rFonts w:ascii="Helvetica" w:eastAsia="Times New Roman" w:hAnsi="Helvetica" w:cs="Helvetica"/>
          <w:sz w:val="26"/>
          <w:szCs w:val="26"/>
        </w:rPr>
      </w:pPr>
      <w:ins w:id="101" w:author="Unknown">
        <w:r w:rsidRPr="00FE0DEF">
          <w:rPr>
            <w:rFonts w:ascii="Helvetica" w:eastAsia="Times New Roman" w:hAnsi="Helvetica" w:cs="Helvetica"/>
            <w:b/>
            <w:bCs/>
            <w:sz w:val="26"/>
            <w:szCs w:val="26"/>
          </w:rPr>
          <w:t>31.</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02" w:author="Unknown">
        <w:r w:rsidRPr="00FE0DEF">
          <w:rPr>
            <w:rFonts w:ascii="Helvetica" w:eastAsia="Times New Roman" w:hAnsi="Helvetica" w:cs="Helvetica"/>
            <w:sz w:val="26"/>
            <w:szCs w:val="26"/>
          </w:rPr>
          <w:t xml:space="preserve"> to input a single digit number and print a rectangular form of 4 columns and 6 rows.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Make a rectangular shape by a single digit number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number : 5</w:t>
        </w:r>
        <w:r w:rsidRPr="00FE0DEF">
          <w:rPr>
            <w:rFonts w:ascii="Helvetica" w:eastAsia="Times New Roman" w:hAnsi="Helvetica" w:cs="Helvetica"/>
            <w:sz w:val="26"/>
            <w:szCs w:val="26"/>
          </w:rPr>
          <w:br/>
          <w:t>5555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5555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05" w:author="Unknown"/>
          <w:rFonts w:ascii="Helvetica" w:eastAsia="Times New Roman" w:hAnsi="Helvetica" w:cs="Helvetica"/>
          <w:sz w:val="26"/>
          <w:szCs w:val="26"/>
        </w:rPr>
      </w:pPr>
      <w:ins w:id="106" w:author="Unknown">
        <w:r w:rsidRPr="00FE0DEF">
          <w:rPr>
            <w:rFonts w:ascii="Helvetica" w:eastAsia="Times New Roman" w:hAnsi="Helvetica" w:cs="Helvetica"/>
            <w:b/>
            <w:bCs/>
            <w:sz w:val="26"/>
            <w:szCs w:val="26"/>
          </w:rPr>
          <w:t>32.</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07" w:author="Unknown">
        <w:r w:rsidRPr="00FE0DEF">
          <w:rPr>
            <w:rFonts w:ascii="Helvetica" w:eastAsia="Times New Roman" w:hAnsi="Helvetica" w:cs="Helvetica"/>
            <w:sz w:val="26"/>
            <w:szCs w:val="26"/>
          </w:rPr>
          <w:t xml:space="preserve"> to check whether a number is positive, negative or zero.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Check whether a number is positive, negative or zero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a number : 8</w:t>
        </w:r>
        <w:r w:rsidRPr="00FE0DEF">
          <w:rPr>
            <w:rFonts w:ascii="Helvetica" w:eastAsia="Times New Roman" w:hAnsi="Helvetica" w:cs="Helvetica"/>
            <w:sz w:val="26"/>
            <w:szCs w:val="26"/>
          </w:rPr>
          <w:br/>
          <w:t>The entered number is positive.</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10" w:author="Unknown"/>
          <w:rFonts w:ascii="Helvetica" w:eastAsia="Times New Roman" w:hAnsi="Helvetica" w:cs="Helvetica"/>
          <w:sz w:val="26"/>
          <w:szCs w:val="26"/>
        </w:rPr>
      </w:pPr>
      <w:ins w:id="111" w:author="Unknown">
        <w:r w:rsidRPr="00FE0DEF">
          <w:rPr>
            <w:rFonts w:ascii="Helvetica" w:eastAsia="Times New Roman" w:hAnsi="Helvetica" w:cs="Helvetica"/>
            <w:b/>
            <w:bCs/>
            <w:sz w:val="26"/>
            <w:szCs w:val="26"/>
          </w:rPr>
          <w:t>33.</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12" w:author="Unknown">
        <w:r w:rsidRPr="00FE0DEF">
          <w:rPr>
            <w:rFonts w:ascii="Helvetica" w:eastAsia="Times New Roman" w:hAnsi="Helvetica" w:cs="Helvetica"/>
            <w:sz w:val="26"/>
            <w:szCs w:val="26"/>
          </w:rPr>
          <w:t xml:space="preserve"> to divide two numbers and print on the screen.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Divide two numbers and print:</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quotient of 30 and 10 is : 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15" w:author="Unknown"/>
          <w:rFonts w:ascii="Helvetica" w:eastAsia="Times New Roman" w:hAnsi="Helvetica" w:cs="Helvetica"/>
          <w:sz w:val="26"/>
          <w:szCs w:val="26"/>
        </w:rPr>
      </w:pPr>
      <w:ins w:id="116" w:author="Unknown">
        <w:r w:rsidRPr="00FE0DEF">
          <w:rPr>
            <w:rFonts w:ascii="Helvetica" w:eastAsia="Times New Roman" w:hAnsi="Helvetica" w:cs="Helvetica"/>
            <w:b/>
            <w:bCs/>
            <w:sz w:val="26"/>
            <w:szCs w:val="26"/>
          </w:rPr>
          <w:t>34.</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117" w:author="Unknown">
        <w:r w:rsidRPr="00FE0DEF">
          <w:rPr>
            <w:rFonts w:ascii="Helvetica" w:eastAsia="Times New Roman" w:hAnsi="Helvetica" w:cs="Helvetica"/>
            <w:sz w:val="26"/>
            <w:szCs w:val="26"/>
          </w:rPr>
          <w:t xml:space="preserve"> program to display the current date and time.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8"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Display the Current Date and Time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seconds = 57</w:t>
        </w:r>
        <w:r w:rsidRPr="00FE0DEF">
          <w:rPr>
            <w:rFonts w:ascii="Helvetica" w:eastAsia="Times New Roman" w:hAnsi="Helvetica" w:cs="Helvetica"/>
            <w:sz w:val="26"/>
            <w:szCs w:val="26"/>
          </w:rPr>
          <w:br/>
          <w:t>minutes = 33</w:t>
        </w:r>
        <w:r w:rsidRPr="00FE0DEF">
          <w:rPr>
            <w:rFonts w:ascii="Helvetica" w:eastAsia="Times New Roman" w:hAnsi="Helvetica" w:cs="Helvetica"/>
            <w:sz w:val="26"/>
            <w:szCs w:val="26"/>
          </w:rPr>
          <w:br/>
          <w:t>hours = 12</w:t>
        </w:r>
        <w:r w:rsidRPr="00FE0DEF">
          <w:rPr>
            <w:rFonts w:ascii="Helvetica" w:eastAsia="Times New Roman" w:hAnsi="Helvetica" w:cs="Helvetica"/>
            <w:sz w:val="26"/>
            <w:szCs w:val="26"/>
          </w:rPr>
          <w:br/>
          <w:t>day of month = 6</w:t>
        </w:r>
        <w:r w:rsidRPr="00FE0DEF">
          <w:rPr>
            <w:rFonts w:ascii="Helvetica" w:eastAsia="Times New Roman" w:hAnsi="Helvetica" w:cs="Helvetica"/>
            <w:sz w:val="26"/>
            <w:szCs w:val="26"/>
          </w:rPr>
          <w:br/>
          <w:t>month of year = 7</w:t>
        </w:r>
        <w:r w:rsidRPr="00FE0DEF">
          <w:rPr>
            <w:rFonts w:ascii="Helvetica" w:eastAsia="Times New Roman" w:hAnsi="Helvetica" w:cs="Helvetica"/>
            <w:sz w:val="26"/>
            <w:szCs w:val="26"/>
          </w:rPr>
          <w:br/>
          <w:t>year = 2017</w:t>
        </w:r>
        <w:r w:rsidRPr="00FE0DEF">
          <w:rPr>
            <w:rFonts w:ascii="Helvetica" w:eastAsia="Times New Roman" w:hAnsi="Helvetica" w:cs="Helvetica"/>
            <w:sz w:val="26"/>
            <w:szCs w:val="26"/>
          </w:rPr>
          <w:br/>
          <w:t>weekday = 4</w:t>
        </w:r>
        <w:r w:rsidRPr="00FE0DEF">
          <w:rPr>
            <w:rFonts w:ascii="Helvetica" w:eastAsia="Times New Roman" w:hAnsi="Helvetica" w:cs="Helvetica"/>
            <w:sz w:val="26"/>
            <w:szCs w:val="26"/>
          </w:rPr>
          <w:br/>
          <w:t>day of year = 186</w:t>
        </w:r>
        <w:r w:rsidRPr="00FE0DEF">
          <w:rPr>
            <w:rFonts w:ascii="Helvetica" w:eastAsia="Times New Roman" w:hAnsi="Helvetica" w:cs="Helvetica"/>
            <w:sz w:val="26"/>
            <w:szCs w:val="26"/>
          </w:rPr>
          <w:br/>
          <w:t>daylight savings = 0</w:t>
        </w:r>
        <w:r w:rsidRPr="00FE0DEF">
          <w:rPr>
            <w:rFonts w:ascii="Helvetica" w:eastAsia="Times New Roman" w:hAnsi="Helvetica" w:cs="Helvetica"/>
            <w:sz w:val="26"/>
            <w:szCs w:val="26"/>
          </w:rPr>
          <w:br/>
          <w:t>Current Date: 6/7/2017</w:t>
        </w:r>
        <w:r w:rsidRPr="00FE0DEF">
          <w:rPr>
            <w:rFonts w:ascii="Helvetica" w:eastAsia="Times New Roman" w:hAnsi="Helvetica" w:cs="Helvetica"/>
            <w:sz w:val="26"/>
            <w:szCs w:val="26"/>
          </w:rPr>
          <w:br/>
          <w:t>Current Time: 12:33:57</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9"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20" w:author="Unknown"/>
          <w:rFonts w:ascii="Helvetica" w:eastAsia="Times New Roman" w:hAnsi="Helvetica" w:cs="Helvetica"/>
          <w:sz w:val="26"/>
          <w:szCs w:val="26"/>
        </w:rPr>
      </w:pPr>
      <w:ins w:id="121" w:author="Unknown">
        <w:r w:rsidRPr="00FE0DEF">
          <w:rPr>
            <w:rFonts w:ascii="Helvetica" w:eastAsia="Times New Roman" w:hAnsi="Helvetica" w:cs="Helvetica"/>
            <w:b/>
            <w:bCs/>
            <w:sz w:val="26"/>
            <w:szCs w:val="26"/>
          </w:rPr>
          <w:t>35.</w:t>
        </w:r>
        <w:r w:rsidRPr="00FE0DEF">
          <w:rPr>
            <w:rFonts w:ascii="Helvetica" w:eastAsia="Times New Roman" w:hAnsi="Helvetica" w:cs="Helvetica"/>
            <w:sz w:val="26"/>
            <w:szCs w:val="26"/>
          </w:rPr>
          <w:t xml:space="preserve"> Write a program in </w:t>
        </w:r>
      </w:ins>
      <w:bookmarkStart w:id="122" w:name="_GoBack"/>
      <w:r w:rsidR="00C36EC6">
        <w:rPr>
          <w:rFonts w:ascii="Helvetica" w:eastAsia="Times New Roman" w:hAnsi="Helvetica" w:cs="Helvetica"/>
          <w:sz w:val="26"/>
          <w:szCs w:val="26"/>
        </w:rPr>
        <w:t>JAVA</w:t>
      </w:r>
      <w:ins w:id="123" w:author="Unknown">
        <w:r w:rsidRPr="00FE0DEF">
          <w:rPr>
            <w:rFonts w:ascii="Helvetica" w:eastAsia="Times New Roman" w:hAnsi="Helvetica" w:cs="Helvetica"/>
            <w:sz w:val="26"/>
            <w:szCs w:val="26"/>
          </w:rPr>
          <w:t xml:space="preserve"> </w:t>
        </w:r>
        <w:bookmarkEnd w:id="122"/>
        <w:r w:rsidRPr="00FE0DEF">
          <w:rPr>
            <w:rFonts w:ascii="Helvetica" w:eastAsia="Times New Roman" w:hAnsi="Helvetica" w:cs="Helvetica"/>
            <w:sz w:val="26"/>
            <w:szCs w:val="26"/>
          </w:rPr>
          <w:t>to compute the specified expressions and print the output.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2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Compute the specified expressions and print the output:</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Result of the expression (25.5 * 3.5 - 3.5 * 3.5) / (40.5 - 4.5) is : 2.13889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2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26" w:author="Unknown"/>
          <w:rFonts w:ascii="Helvetica" w:eastAsia="Times New Roman" w:hAnsi="Helvetica" w:cs="Helvetica"/>
          <w:sz w:val="26"/>
          <w:szCs w:val="26"/>
        </w:rPr>
      </w:pPr>
      <w:ins w:id="127" w:author="Unknown">
        <w:r w:rsidRPr="00FE0DEF">
          <w:rPr>
            <w:rFonts w:ascii="Helvetica" w:eastAsia="Times New Roman" w:hAnsi="Helvetica" w:cs="Helvetica"/>
            <w:b/>
            <w:bCs/>
            <w:sz w:val="26"/>
            <w:szCs w:val="26"/>
          </w:rPr>
          <w:lastRenderedPageBreak/>
          <w:t>36.</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28" w:author="Unknown">
        <w:r w:rsidRPr="00FE0DEF">
          <w:rPr>
            <w:rFonts w:ascii="Helvetica" w:eastAsia="Times New Roman" w:hAnsi="Helvetica" w:cs="Helvetica"/>
            <w:sz w:val="26"/>
            <w:szCs w:val="26"/>
          </w:rPr>
          <w:t xml:space="preserve"> to test the Type Casting.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2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Formatting the output using type casting:</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Print floating-point number in fixed format with 1 decimal place:</w:t>
        </w:r>
        <w:r w:rsidRPr="00FE0DEF">
          <w:rPr>
            <w:rFonts w:ascii="Helvetica" w:eastAsia="Times New Roman" w:hAnsi="Helvetica" w:cs="Helvetica"/>
            <w:sz w:val="26"/>
            <w:szCs w:val="26"/>
          </w:rPr>
          <w:br/>
          <w:t>Test explicit type casting :</w:t>
        </w:r>
        <w:r w:rsidRPr="00FE0DEF">
          <w:rPr>
            <w:rFonts w:ascii="Helvetica" w:eastAsia="Times New Roman" w:hAnsi="Helvetica" w:cs="Helvetica"/>
            <w:sz w:val="26"/>
            <w:szCs w:val="26"/>
          </w:rPr>
          <w:br/>
          <w:t>0</w:t>
        </w:r>
        <w:r w:rsidRPr="00FE0DEF">
          <w:rPr>
            <w:rFonts w:ascii="Helvetica" w:eastAsia="Times New Roman" w:hAnsi="Helvetica" w:cs="Helvetica"/>
            <w:sz w:val="26"/>
            <w:szCs w:val="26"/>
          </w:rPr>
          <w:br/>
          <w:t>0.5</w:t>
        </w:r>
        <w:r w:rsidRPr="00FE0DEF">
          <w:rPr>
            <w:rFonts w:ascii="Helvetica" w:eastAsia="Times New Roman" w:hAnsi="Helvetica" w:cs="Helvetica"/>
            <w:sz w:val="26"/>
            <w:szCs w:val="26"/>
          </w:rPr>
          <w:br/>
          <w:t>0.5</w:t>
        </w:r>
        <w:r w:rsidRPr="00FE0DEF">
          <w:rPr>
            <w:rFonts w:ascii="Helvetica" w:eastAsia="Times New Roman" w:hAnsi="Helvetica" w:cs="Helvetica"/>
            <w:sz w:val="26"/>
            <w:szCs w:val="26"/>
          </w:rPr>
          <w:br/>
          <w:t>0.0</w:t>
        </w:r>
        <w:r w:rsidRPr="00FE0DEF">
          <w:rPr>
            <w:rFonts w:ascii="Helvetica" w:eastAsia="Times New Roman" w:hAnsi="Helvetica" w:cs="Helvetica"/>
            <w:sz w:val="26"/>
            <w:szCs w:val="26"/>
          </w:rPr>
          <w:br/>
          <w:t>Test implicit type casting :</w:t>
        </w:r>
        <w:r w:rsidRPr="00FE0DEF">
          <w:rPr>
            <w:rFonts w:ascii="Helvetica" w:eastAsia="Times New Roman" w:hAnsi="Helvetica" w:cs="Helvetica"/>
            <w:sz w:val="26"/>
            <w:szCs w:val="26"/>
          </w:rPr>
          <w:br/>
          <w:t>0</w:t>
        </w:r>
        <w:r w:rsidRPr="00FE0DEF">
          <w:rPr>
            <w:rFonts w:ascii="Helvetica" w:eastAsia="Times New Roman" w:hAnsi="Helvetica" w:cs="Helvetica"/>
            <w:sz w:val="26"/>
            <w:szCs w:val="26"/>
          </w:rPr>
          <w:br/>
          <w:t>0</w:t>
        </w:r>
        <w:r w:rsidRPr="00FE0DEF">
          <w:rPr>
            <w:rFonts w:ascii="Helvetica" w:eastAsia="Times New Roman" w:hAnsi="Helvetica" w:cs="Helvetica"/>
            <w:sz w:val="26"/>
            <w:szCs w:val="26"/>
          </w:rPr>
          <w:br/>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implicitly casts to double:</w:t>
        </w:r>
        <w:r w:rsidRPr="00FE0DEF">
          <w:rPr>
            <w:rFonts w:ascii="Helvetica" w:eastAsia="Times New Roman" w:hAnsi="Helvetica" w:cs="Helvetica"/>
            <w:sz w:val="26"/>
            <w:szCs w:val="26"/>
          </w:rPr>
          <w:br/>
          <w:t>4.0</w:t>
        </w:r>
        <w:r w:rsidRPr="00FE0DEF">
          <w:rPr>
            <w:rFonts w:ascii="Helvetica" w:eastAsia="Times New Roman" w:hAnsi="Helvetica" w:cs="Helvetica"/>
            <w:sz w:val="26"/>
            <w:szCs w:val="26"/>
          </w:rPr>
          <w:br/>
          <w:t xml:space="preserve">double truncates to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w:t>
        </w:r>
        <w:r w:rsidRPr="00FE0DEF">
          <w:rPr>
            <w:rFonts w:ascii="Helvetica" w:eastAsia="Times New Roman" w:hAnsi="Helvetica" w:cs="Helvetica"/>
            <w:sz w:val="26"/>
            <w:szCs w:val="26"/>
          </w:rPr>
          <w:br/>
          <w:t>6</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31" w:author="Unknown"/>
          <w:rFonts w:ascii="Helvetica" w:eastAsia="Times New Roman" w:hAnsi="Helvetica" w:cs="Helvetica"/>
          <w:sz w:val="26"/>
          <w:szCs w:val="26"/>
        </w:rPr>
      </w:pPr>
      <w:ins w:id="132" w:author="Unknown">
        <w:r w:rsidRPr="00FE0DEF">
          <w:rPr>
            <w:rFonts w:ascii="Helvetica" w:eastAsia="Times New Roman" w:hAnsi="Helvetica" w:cs="Helvetica"/>
            <w:b/>
            <w:bCs/>
            <w:sz w:val="26"/>
            <w:szCs w:val="26"/>
          </w:rPr>
          <w:t>37.</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33" w:author="Unknown">
        <w:r w:rsidRPr="00FE0DEF">
          <w:rPr>
            <w:rFonts w:ascii="Helvetica" w:eastAsia="Times New Roman" w:hAnsi="Helvetica" w:cs="Helvetica"/>
            <w:sz w:val="26"/>
            <w:szCs w:val="26"/>
          </w:rPr>
          <w:t xml:space="preserve"> to print a mystery series from 1 to 50.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a mystery series:</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series are:</w:t>
        </w:r>
        <w:r w:rsidRPr="00FE0DEF">
          <w:rPr>
            <w:rFonts w:ascii="Helvetica" w:eastAsia="Times New Roman" w:hAnsi="Helvetica" w:cs="Helvetica"/>
            <w:sz w:val="26"/>
            <w:szCs w:val="26"/>
          </w:rPr>
          <w:br/>
          <w:t>5 4 2 7 11 10 8 13 17 16 14 19 23 22 20 25 29 28 26 31 35 34 32 37 41 4 0 38 43 47 46 44 49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36" w:author="Unknown"/>
          <w:rFonts w:ascii="Helvetica" w:eastAsia="Times New Roman" w:hAnsi="Helvetica" w:cs="Helvetica"/>
          <w:sz w:val="26"/>
          <w:szCs w:val="26"/>
        </w:rPr>
      </w:pPr>
      <w:ins w:id="137" w:author="Unknown">
        <w:r w:rsidRPr="00FE0DEF">
          <w:rPr>
            <w:rFonts w:ascii="Helvetica" w:eastAsia="Times New Roman" w:hAnsi="Helvetica" w:cs="Helvetica"/>
            <w:b/>
            <w:bCs/>
            <w:sz w:val="26"/>
            <w:szCs w:val="26"/>
          </w:rPr>
          <w:t>38.</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38" w:author="Unknown">
        <w:r w:rsidRPr="00FE0DEF">
          <w:rPr>
            <w:rFonts w:ascii="Helvetica" w:eastAsia="Times New Roman" w:hAnsi="Helvetica" w:cs="Helvetica"/>
            <w:sz w:val="26"/>
            <w:szCs w:val="26"/>
          </w:rPr>
          <w:t xml:space="preserve"> that takes a number as input and prints its multiplication table </w:t>
        </w:r>
        <w:proofErr w:type="spellStart"/>
        <w:r w:rsidRPr="00FE0DEF">
          <w:rPr>
            <w:rFonts w:ascii="Helvetica" w:eastAsia="Times New Roman" w:hAnsi="Helvetica" w:cs="Helvetica"/>
            <w:sz w:val="26"/>
            <w:szCs w:val="26"/>
          </w:rPr>
          <w:t>upto</w:t>
        </w:r>
        <w:proofErr w:type="spellEnd"/>
        <w:r w:rsidRPr="00FE0DEF">
          <w:rPr>
            <w:rFonts w:ascii="Helvetica" w:eastAsia="Times New Roman" w:hAnsi="Helvetica" w:cs="Helvetica"/>
            <w:sz w:val="26"/>
            <w:szCs w:val="26"/>
          </w:rPr>
          <w:t xml:space="preserve"> 10. 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 xml:space="preserve">Print the multiplication table of a number </w:t>
        </w:r>
        <w:proofErr w:type="spellStart"/>
        <w:r w:rsidRPr="00FE0DEF">
          <w:rPr>
            <w:rFonts w:ascii="Helvetica" w:eastAsia="Times New Roman" w:hAnsi="Helvetica" w:cs="Helvetica"/>
            <w:sz w:val="26"/>
            <w:szCs w:val="26"/>
          </w:rPr>
          <w:t>upto</w:t>
        </w:r>
        <w:proofErr w:type="spellEnd"/>
        <w:r w:rsidRPr="00FE0DEF">
          <w:rPr>
            <w:rFonts w:ascii="Helvetica" w:eastAsia="Times New Roman" w:hAnsi="Helvetica" w:cs="Helvetica"/>
            <w:sz w:val="26"/>
            <w:szCs w:val="26"/>
          </w:rPr>
          <w:t xml:space="preserve"> 10:</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a number: 5</w:t>
        </w:r>
        <w:r w:rsidRPr="00FE0DEF">
          <w:rPr>
            <w:rFonts w:ascii="Helvetica" w:eastAsia="Times New Roman" w:hAnsi="Helvetica" w:cs="Helvetica"/>
            <w:sz w:val="26"/>
            <w:szCs w:val="26"/>
          </w:rPr>
          <w:br/>
          <w:t>5 x 1 = 5</w:t>
        </w:r>
        <w:r w:rsidRPr="00FE0DEF">
          <w:rPr>
            <w:rFonts w:ascii="Helvetica" w:eastAsia="Times New Roman" w:hAnsi="Helvetica" w:cs="Helvetica"/>
            <w:sz w:val="26"/>
            <w:szCs w:val="26"/>
          </w:rPr>
          <w:br/>
          <w:t>5 x 2 = 10</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5 x 3 = 15</w:t>
        </w:r>
        <w:r w:rsidRPr="00FE0DEF">
          <w:rPr>
            <w:rFonts w:ascii="Helvetica" w:eastAsia="Times New Roman" w:hAnsi="Helvetica" w:cs="Helvetica"/>
            <w:sz w:val="26"/>
            <w:szCs w:val="26"/>
          </w:rPr>
          <w:br/>
          <w:t>5 x 4 = 20</w:t>
        </w:r>
        <w:r w:rsidRPr="00FE0DEF">
          <w:rPr>
            <w:rFonts w:ascii="Helvetica" w:eastAsia="Times New Roman" w:hAnsi="Helvetica" w:cs="Helvetica"/>
            <w:sz w:val="26"/>
            <w:szCs w:val="26"/>
          </w:rPr>
          <w:br/>
          <w:t>5 x 5 = 25</w:t>
        </w:r>
        <w:r w:rsidRPr="00FE0DEF">
          <w:rPr>
            <w:rFonts w:ascii="Helvetica" w:eastAsia="Times New Roman" w:hAnsi="Helvetica" w:cs="Helvetica"/>
            <w:sz w:val="26"/>
            <w:szCs w:val="26"/>
          </w:rPr>
          <w:br/>
          <w:t>5 x 6 = 30</w:t>
        </w:r>
        <w:r w:rsidRPr="00FE0DEF">
          <w:rPr>
            <w:rFonts w:ascii="Helvetica" w:eastAsia="Times New Roman" w:hAnsi="Helvetica" w:cs="Helvetica"/>
            <w:sz w:val="26"/>
            <w:szCs w:val="26"/>
          </w:rPr>
          <w:br/>
          <w:t>5 x 7 = 35</w:t>
        </w:r>
        <w:r w:rsidRPr="00FE0DEF">
          <w:rPr>
            <w:rFonts w:ascii="Helvetica" w:eastAsia="Times New Roman" w:hAnsi="Helvetica" w:cs="Helvetica"/>
            <w:sz w:val="26"/>
            <w:szCs w:val="26"/>
          </w:rPr>
          <w:br/>
          <w:t>5 x 8 = 40</w:t>
        </w:r>
        <w:r w:rsidRPr="00FE0DEF">
          <w:rPr>
            <w:rFonts w:ascii="Helvetica" w:eastAsia="Times New Roman" w:hAnsi="Helvetica" w:cs="Helvetica"/>
            <w:sz w:val="26"/>
            <w:szCs w:val="26"/>
          </w:rPr>
          <w:br/>
          <w:t>5 x 9 = 45</w:t>
        </w:r>
        <w:r w:rsidRPr="00FE0DEF">
          <w:rPr>
            <w:rFonts w:ascii="Helvetica" w:eastAsia="Times New Roman" w:hAnsi="Helvetica" w:cs="Helvetica"/>
            <w:sz w:val="26"/>
            <w:szCs w:val="26"/>
          </w:rPr>
          <w:br/>
          <w:t>5 x 10 = 50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4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41" w:author="Unknown"/>
          <w:rFonts w:ascii="Helvetica" w:eastAsia="Times New Roman" w:hAnsi="Helvetica" w:cs="Helvetica"/>
          <w:sz w:val="26"/>
          <w:szCs w:val="26"/>
        </w:rPr>
      </w:pPr>
      <w:ins w:id="142" w:author="Unknown">
        <w:r w:rsidRPr="00FE0DEF">
          <w:rPr>
            <w:rFonts w:ascii="Helvetica" w:eastAsia="Times New Roman" w:hAnsi="Helvetica" w:cs="Helvetica"/>
            <w:b/>
            <w:bCs/>
            <w:sz w:val="26"/>
            <w:szCs w:val="26"/>
          </w:rPr>
          <w:t>39.</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43" w:author="Unknown">
        <w:r w:rsidRPr="00FE0DEF">
          <w:rPr>
            <w:rFonts w:ascii="Helvetica" w:eastAsia="Times New Roman" w:hAnsi="Helvetica" w:cs="Helvetica"/>
            <w:sz w:val="26"/>
            <w:szCs w:val="26"/>
          </w:rPr>
          <w:t xml:space="preserve"> to print the following pattern.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4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sz w:val="24"/>
          <w:szCs w:val="24"/>
        </w:rPr>
      </w:pPr>
      <w:ins w:id="146" w:author="Unknown">
        <w:r w:rsidRPr="00FE0DEF">
          <w:rPr>
            <w:rFonts w:ascii="Courier New" w:eastAsia="Times New Roman" w:hAnsi="Courier New" w:cs="Courier New"/>
            <w:sz w:val="24"/>
            <w:szCs w:val="24"/>
          </w:rPr>
          <w:t xml:space="preserve"> </w:t>
        </w:r>
        <w:proofErr w:type="spellStart"/>
        <w:proofErr w:type="gramStart"/>
        <w:r w:rsidRPr="00FE0DEF">
          <w:rPr>
            <w:rFonts w:ascii="Courier New" w:eastAsia="Times New Roman" w:hAnsi="Courier New" w:cs="Courier New"/>
            <w:sz w:val="24"/>
            <w:szCs w:val="24"/>
          </w:rPr>
          <w:t>xxxxx</w:t>
        </w:r>
        <w:proofErr w:type="spellEnd"/>
        <w:proofErr w:type="gram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sz w:val="24"/>
          <w:szCs w:val="24"/>
        </w:rPr>
      </w:pPr>
      <w:ins w:id="148"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sz w:val="24"/>
          <w:szCs w:val="24"/>
        </w:rPr>
      </w:pPr>
      <w:ins w:id="150"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sz w:val="24"/>
          <w:szCs w:val="24"/>
        </w:rPr>
      </w:pPr>
      <w:proofErr w:type="gramStart"/>
      <w:ins w:id="152" w:author="Unknown">
        <w:r w:rsidRPr="00FE0DEF">
          <w:rPr>
            <w:rFonts w:ascii="Courier New" w:eastAsia="Times New Roman" w:hAnsi="Courier New" w:cs="Courier New"/>
            <w:sz w:val="24"/>
            <w:szCs w:val="24"/>
          </w:rPr>
          <w:t>x</w:t>
        </w:r>
        <w:proofErr w:type="gram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xxxxxxx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xxxxxxx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sz w:val="24"/>
          <w:szCs w:val="24"/>
        </w:rPr>
      </w:pPr>
      <w:ins w:id="154"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sz w:val="24"/>
          <w:szCs w:val="24"/>
        </w:rPr>
      </w:pPr>
      <w:ins w:id="156"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sz w:val="24"/>
          <w:szCs w:val="24"/>
        </w:rPr>
      </w:pPr>
      <w:ins w:id="158" w:author="Unknown">
        <w:r w:rsidRPr="00FE0DEF">
          <w:rPr>
            <w:rFonts w:ascii="Courier New" w:eastAsia="Times New Roman" w:hAnsi="Courier New" w:cs="Courier New"/>
            <w:sz w:val="24"/>
            <w:szCs w:val="24"/>
          </w:rPr>
          <w:t xml:space="preserve"> </w:t>
        </w:r>
        <w:proofErr w:type="spellStart"/>
        <w:proofErr w:type="gramStart"/>
        <w:r w:rsidRPr="00FE0DEF">
          <w:rPr>
            <w:rFonts w:ascii="Courier New" w:eastAsia="Times New Roman" w:hAnsi="Courier New" w:cs="Courier New"/>
            <w:sz w:val="24"/>
            <w:szCs w:val="24"/>
          </w:rPr>
          <w:t>xxxxx</w:t>
        </w:r>
        <w:proofErr w:type="spellEnd"/>
        <w:proofErr w:type="gramEnd"/>
        <w:r w:rsidRPr="00FE0DEF">
          <w:rPr>
            <w:rFonts w:ascii="Courier New" w:eastAsia="Times New Roman" w:hAnsi="Courier New" w:cs="Courier New"/>
            <w:sz w:val="24"/>
            <w:szCs w:val="24"/>
          </w:rPr>
          <w:t xml:space="preserve">  </w:t>
        </w:r>
      </w:ins>
    </w:p>
    <w:p w:rsidR="00FE0DEF" w:rsidRPr="00FE0DEF" w:rsidRDefault="00FE0DEF" w:rsidP="00FE0DEF">
      <w:pPr>
        <w:spacing w:after="0" w:line="240" w:lineRule="auto"/>
        <w:rPr>
          <w:ins w:id="159" w:author="Unknown"/>
          <w:rFonts w:ascii="Times New Roman" w:eastAsia="Times New Roman" w:hAnsi="Times New Roman" w:cs="Times New Roman"/>
          <w:sz w:val="24"/>
          <w:szCs w:val="24"/>
        </w:rPr>
      </w:pPr>
      <w:ins w:id="160" w:author="Unknown">
        <w:r w:rsidRPr="00FE0DEF">
          <w:rPr>
            <w:rFonts w:ascii="Helvetica" w:eastAsia="Times New Roman" w:hAnsi="Helvetica" w:cs="Helvetica"/>
            <w:sz w:val="24"/>
            <w:szCs w:val="24"/>
          </w:rPr>
          <w:br/>
        </w:r>
        <w:r w:rsidRPr="00FE0DEF">
          <w:rPr>
            <w:rFonts w:ascii="Times New Roman" w:eastAsia="Times New Roman" w:hAnsi="Times New Roman" w:cs="Times New Roman"/>
            <w:sz w:val="24"/>
            <w:szCs w:val="24"/>
          </w:rPr>
          <w:fldChar w:fldCharType="begin"/>
        </w:r>
        <w:r w:rsidRPr="00FE0DEF">
          <w:rPr>
            <w:rFonts w:ascii="Times New Roman" w:eastAsia="Times New Roman" w:hAnsi="Times New Roman" w:cs="Times New Roman"/>
            <w:sz w:val="24"/>
            <w:szCs w:val="24"/>
          </w:rPr>
          <w:instrText xml:space="preserve"> HYPERLINK "https://www.w3resource.com/cpp-exercises/basic/cpp-basic-exercise-39.php" \t "_blank" </w:instrText>
        </w:r>
        <w:r w:rsidRPr="00FE0DEF">
          <w:rPr>
            <w:rFonts w:ascii="Times New Roman" w:eastAsia="Times New Roman" w:hAnsi="Times New Roman" w:cs="Times New Roman"/>
            <w:sz w:val="24"/>
            <w:szCs w:val="24"/>
          </w:rPr>
          <w:fldChar w:fldCharType="separate"/>
        </w:r>
      </w:ins>
      <w:r>
        <w:rPr>
          <w:rFonts w:ascii="Helvetica" w:eastAsia="Times New Roman" w:hAnsi="Helvetica" w:cs="Helvetica"/>
          <w:color w:val="448AFF"/>
          <w:sz w:val="24"/>
          <w:szCs w:val="24"/>
          <w:u w:val="single"/>
          <w:shd w:val="clear" w:color="auto" w:fill="FFFFFF"/>
        </w:rPr>
        <w:t xml:space="preserve"> </w:t>
      </w:r>
      <w:ins w:id="161" w:author="Unknown">
        <w:r w:rsidRPr="00FE0DEF">
          <w:rPr>
            <w:rFonts w:ascii="Times New Roman" w:eastAsia="Times New Roman" w:hAnsi="Times New Roman" w:cs="Times New Roman"/>
            <w:sz w:val="24"/>
            <w:szCs w:val="24"/>
          </w:rPr>
          <w:fldChar w:fldCharType="end"/>
        </w:r>
      </w:ins>
    </w:p>
    <w:p w:rsidR="00FE0DEF" w:rsidRPr="00FE0DEF" w:rsidRDefault="00FE0DEF" w:rsidP="00FE0DEF">
      <w:pPr>
        <w:shd w:val="clear" w:color="auto" w:fill="FFFFFF"/>
        <w:spacing w:after="240" w:line="360" w:lineRule="atLeast"/>
        <w:rPr>
          <w:ins w:id="162" w:author="Unknown"/>
          <w:rFonts w:ascii="Helvetica" w:eastAsia="Times New Roman" w:hAnsi="Helvetica" w:cs="Helvetica"/>
          <w:sz w:val="26"/>
          <w:szCs w:val="26"/>
        </w:rPr>
      </w:pPr>
      <w:ins w:id="163" w:author="Unknown">
        <w:r w:rsidRPr="00FE0DEF">
          <w:rPr>
            <w:rFonts w:ascii="Helvetica" w:eastAsia="Times New Roman" w:hAnsi="Helvetica" w:cs="Helvetica"/>
            <w:b/>
            <w:bCs/>
            <w:sz w:val="26"/>
            <w:szCs w:val="26"/>
          </w:rPr>
          <w:t>40.</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64" w:author="Unknown">
        <w:r w:rsidRPr="00FE0DEF">
          <w:rPr>
            <w:rFonts w:ascii="Helvetica" w:eastAsia="Times New Roman" w:hAnsi="Helvetica" w:cs="Helvetica"/>
            <w:sz w:val="26"/>
            <w:szCs w:val="26"/>
          </w:rPr>
          <w:t xml:space="preserve"> to print the area and perimeter of a rectangle.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6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area and perimeter of a rectangle:</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width of the rectangle: 8.5</w:t>
        </w:r>
        <w:r w:rsidRPr="00FE0DEF">
          <w:rPr>
            <w:rFonts w:ascii="Helvetica" w:eastAsia="Times New Roman" w:hAnsi="Helvetica" w:cs="Helvetica"/>
            <w:sz w:val="26"/>
            <w:szCs w:val="26"/>
          </w:rPr>
          <w:br/>
          <w:t>Input the height of the rectangle: 5.6</w:t>
        </w:r>
        <w:r w:rsidRPr="00FE0DEF">
          <w:rPr>
            <w:rFonts w:ascii="Helvetica" w:eastAsia="Times New Roman" w:hAnsi="Helvetica" w:cs="Helvetica"/>
            <w:sz w:val="26"/>
            <w:szCs w:val="26"/>
          </w:rPr>
          <w:br/>
          <w:t>The area of the rectangle is: 47.6</w:t>
        </w:r>
        <w:r w:rsidRPr="00FE0DEF">
          <w:rPr>
            <w:rFonts w:ascii="Helvetica" w:eastAsia="Times New Roman" w:hAnsi="Helvetica" w:cs="Helvetica"/>
            <w:sz w:val="26"/>
            <w:szCs w:val="26"/>
          </w:rPr>
          <w:br/>
          <w:t>The perimeter of the rectangle is: 28.2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6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67" w:author="Unknown"/>
          <w:rFonts w:ascii="Helvetica" w:eastAsia="Times New Roman" w:hAnsi="Helvetica" w:cs="Helvetica"/>
          <w:sz w:val="26"/>
          <w:szCs w:val="26"/>
        </w:rPr>
      </w:pPr>
      <w:ins w:id="168" w:author="Unknown">
        <w:r w:rsidRPr="00FE0DEF">
          <w:rPr>
            <w:rFonts w:ascii="Helvetica" w:eastAsia="Times New Roman" w:hAnsi="Helvetica" w:cs="Helvetica"/>
            <w:b/>
            <w:bCs/>
            <w:sz w:val="26"/>
            <w:szCs w:val="26"/>
          </w:rPr>
          <w:t>41.</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169" w:author="Unknown">
        <w:r w:rsidRPr="00FE0DEF">
          <w:rPr>
            <w:rFonts w:ascii="Helvetica" w:eastAsia="Times New Roman" w:hAnsi="Helvetica" w:cs="Helvetica"/>
            <w:sz w:val="26"/>
            <w:szCs w:val="26"/>
          </w:rPr>
          <w:t xml:space="preserve"> to print an American flag on the screen.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70"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 w:author="Unknown"/>
          <w:rFonts w:ascii="Courier New" w:eastAsia="Times New Roman" w:hAnsi="Courier New" w:cs="Courier New"/>
          <w:sz w:val="24"/>
          <w:szCs w:val="24"/>
        </w:rPr>
      </w:pPr>
      <w:ins w:id="172" w:author="Unknown">
        <w:r w:rsidRPr="00FE0DEF">
          <w:rPr>
            <w:rFonts w:ascii="Courier New" w:eastAsia="Times New Roman" w:hAnsi="Courier New" w:cs="Courier New"/>
            <w:sz w:val="24"/>
            <w:szCs w:val="24"/>
          </w:rPr>
          <w:t xml:space="preserve"> Print the American flag: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sz w:val="24"/>
          <w:szCs w:val="24"/>
        </w:rPr>
      </w:pPr>
      <w:ins w:id="174"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sz w:val="24"/>
          <w:szCs w:val="24"/>
        </w:rPr>
      </w:pPr>
      <w:ins w:id="176"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sz w:val="24"/>
          <w:szCs w:val="24"/>
        </w:rPr>
      </w:pPr>
      <w:ins w:id="178"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sz w:val="24"/>
          <w:szCs w:val="24"/>
        </w:rPr>
      </w:pPr>
      <w:ins w:id="180"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sz w:val="24"/>
          <w:szCs w:val="24"/>
        </w:rPr>
      </w:pPr>
      <w:ins w:id="182" w:author="Unknown">
        <w:r w:rsidRPr="00FE0DEF">
          <w:rPr>
            <w:rFonts w:ascii="Courier New" w:eastAsia="Times New Roman" w:hAnsi="Courier New" w:cs="Courier New"/>
            <w:sz w:val="24"/>
            <w:szCs w:val="24"/>
          </w:rPr>
          <w:lastRenderedPageBreak/>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sz w:val="24"/>
          <w:szCs w:val="24"/>
        </w:rPr>
      </w:pPr>
      <w:ins w:id="184"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sz w:val="24"/>
          <w:szCs w:val="24"/>
        </w:rPr>
      </w:pPr>
      <w:ins w:id="186"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sz w:val="24"/>
          <w:szCs w:val="24"/>
        </w:rPr>
      </w:pPr>
      <w:ins w:id="188"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sz w:val="24"/>
          <w:szCs w:val="24"/>
        </w:rPr>
      </w:pPr>
      <w:ins w:id="190"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sz w:val="24"/>
          <w:szCs w:val="24"/>
        </w:rPr>
      </w:pPr>
      <w:ins w:id="192"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sz w:val="24"/>
          <w:szCs w:val="24"/>
        </w:rPr>
      </w:pPr>
      <w:ins w:id="194"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sz w:val="24"/>
          <w:szCs w:val="24"/>
        </w:rPr>
      </w:pPr>
      <w:ins w:id="196"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 w:author="Unknown"/>
          <w:rFonts w:ascii="Courier New" w:eastAsia="Times New Roman" w:hAnsi="Courier New" w:cs="Courier New"/>
          <w:sz w:val="24"/>
          <w:szCs w:val="24"/>
        </w:rPr>
      </w:pPr>
      <w:ins w:id="198"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sz w:val="24"/>
          <w:szCs w:val="24"/>
        </w:rPr>
      </w:pPr>
      <w:ins w:id="200"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sz w:val="24"/>
          <w:szCs w:val="24"/>
        </w:rPr>
      </w:pPr>
      <w:ins w:id="202"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sz w:val="24"/>
          <w:szCs w:val="24"/>
        </w:rPr>
      </w:pPr>
      <w:ins w:id="204" w:author="Unknown">
        <w:r w:rsidRPr="00FE0DEF">
          <w:rPr>
            <w:rFonts w:ascii="Courier New" w:eastAsia="Times New Roman" w:hAnsi="Courier New" w:cs="Courier New"/>
            <w:sz w:val="24"/>
            <w:szCs w:val="24"/>
          </w:rPr>
          <w:t>==============================================</w:t>
        </w:r>
      </w:ins>
    </w:p>
    <w:p w:rsidR="00FE0DEF" w:rsidRPr="00FE0DEF" w:rsidRDefault="00FE0DEF" w:rsidP="00FE0DEF">
      <w:pPr>
        <w:spacing w:after="0" w:line="240" w:lineRule="auto"/>
        <w:rPr>
          <w:ins w:id="205" w:author="Unknown"/>
          <w:rFonts w:ascii="Times New Roman" w:eastAsia="Times New Roman" w:hAnsi="Times New Roman" w:cs="Times New Roman"/>
          <w:sz w:val="24"/>
          <w:szCs w:val="24"/>
        </w:rPr>
      </w:pPr>
      <w:ins w:id="206" w:author="Unknown">
        <w:r w:rsidRPr="00FE0DEF">
          <w:rPr>
            <w:rFonts w:ascii="Times New Roman" w:eastAsia="Times New Roman" w:hAnsi="Times New Roman" w:cs="Times New Roman"/>
            <w:sz w:val="24"/>
            <w:szCs w:val="24"/>
          </w:rPr>
          <w:fldChar w:fldCharType="begin"/>
        </w:r>
        <w:r w:rsidRPr="00FE0DEF">
          <w:rPr>
            <w:rFonts w:ascii="Times New Roman" w:eastAsia="Times New Roman" w:hAnsi="Times New Roman" w:cs="Times New Roman"/>
            <w:sz w:val="24"/>
            <w:szCs w:val="24"/>
          </w:rPr>
          <w:instrText xml:space="preserve"> HYPERLINK "https://www.w3resource.com/cpp-exercises/basic/cpp-basic-exercise-41.php" \t "_blank" </w:instrText>
        </w:r>
        <w:r w:rsidRPr="00FE0DEF">
          <w:rPr>
            <w:rFonts w:ascii="Times New Roman" w:eastAsia="Times New Roman" w:hAnsi="Times New Roman" w:cs="Times New Roman"/>
            <w:sz w:val="24"/>
            <w:szCs w:val="24"/>
          </w:rPr>
          <w:fldChar w:fldCharType="separate"/>
        </w:r>
      </w:ins>
      <w:r>
        <w:rPr>
          <w:rFonts w:ascii="Helvetica" w:eastAsia="Times New Roman" w:hAnsi="Helvetica" w:cs="Helvetica"/>
          <w:color w:val="448AFF"/>
          <w:sz w:val="24"/>
          <w:szCs w:val="24"/>
          <w:u w:val="single"/>
          <w:shd w:val="clear" w:color="auto" w:fill="FFFFFF"/>
        </w:rPr>
        <w:t xml:space="preserve"> </w:t>
      </w:r>
      <w:ins w:id="207" w:author="Unknown">
        <w:r w:rsidRPr="00FE0DEF">
          <w:rPr>
            <w:rFonts w:ascii="Times New Roman" w:eastAsia="Times New Roman" w:hAnsi="Times New Roman" w:cs="Times New Roman"/>
            <w:sz w:val="24"/>
            <w:szCs w:val="24"/>
          </w:rPr>
          <w:fldChar w:fldCharType="end"/>
        </w:r>
      </w:ins>
    </w:p>
    <w:p w:rsidR="00FE0DEF" w:rsidRPr="00FE0DEF" w:rsidRDefault="00FE0DEF" w:rsidP="00FE0DEF">
      <w:pPr>
        <w:shd w:val="clear" w:color="auto" w:fill="FFFFFF"/>
        <w:spacing w:after="240" w:line="360" w:lineRule="atLeast"/>
        <w:rPr>
          <w:ins w:id="208" w:author="Unknown"/>
          <w:rFonts w:ascii="Helvetica" w:eastAsia="Times New Roman" w:hAnsi="Helvetica" w:cs="Helvetica"/>
          <w:sz w:val="26"/>
          <w:szCs w:val="26"/>
        </w:rPr>
      </w:pPr>
      <w:ins w:id="209" w:author="Unknown">
        <w:r w:rsidRPr="00FE0DEF">
          <w:rPr>
            <w:rFonts w:ascii="Helvetica" w:eastAsia="Times New Roman" w:hAnsi="Helvetica" w:cs="Helvetica"/>
            <w:b/>
            <w:bCs/>
            <w:sz w:val="26"/>
            <w:szCs w:val="26"/>
          </w:rPr>
          <w:t>42.</w:t>
        </w:r>
        <w:r w:rsidRPr="00FE0DEF">
          <w:rPr>
            <w:rFonts w:ascii="Helvetica" w:eastAsia="Times New Roman" w:hAnsi="Helvetica" w:cs="Helvetica"/>
            <w:sz w:val="26"/>
            <w:szCs w:val="26"/>
          </w:rPr>
          <w:t xml:space="preserve"> Write a language program in </w:t>
        </w:r>
      </w:ins>
      <w:r w:rsidR="00C36EC6">
        <w:rPr>
          <w:rFonts w:ascii="Helvetica" w:eastAsia="Times New Roman" w:hAnsi="Helvetica" w:cs="Helvetica"/>
          <w:sz w:val="26"/>
          <w:szCs w:val="26"/>
        </w:rPr>
        <w:t>JAVA</w:t>
      </w:r>
      <w:ins w:id="210" w:author="Unknown">
        <w:r w:rsidRPr="00FE0DEF">
          <w:rPr>
            <w:rFonts w:ascii="Helvetica" w:eastAsia="Times New Roman" w:hAnsi="Helvetica" w:cs="Helvetica"/>
            <w:sz w:val="26"/>
            <w:szCs w:val="26"/>
          </w:rPr>
          <w:t xml:space="preserve"> which accepts the user's first and last name and print them in reverse order with a space between them.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name in reverse where last name comes first:</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First Name: Alexandra</w:t>
        </w:r>
        <w:r w:rsidRPr="00FE0DEF">
          <w:rPr>
            <w:rFonts w:ascii="Helvetica" w:eastAsia="Times New Roman" w:hAnsi="Helvetica" w:cs="Helvetica"/>
            <w:sz w:val="26"/>
            <w:szCs w:val="26"/>
          </w:rPr>
          <w:br/>
          <w:t xml:space="preserve">Input Last Name: </w:t>
        </w:r>
        <w:proofErr w:type="spellStart"/>
        <w:r w:rsidRPr="00FE0DEF">
          <w:rPr>
            <w:rFonts w:ascii="Helvetica" w:eastAsia="Times New Roman" w:hAnsi="Helvetica" w:cs="Helvetica"/>
            <w:sz w:val="26"/>
            <w:szCs w:val="26"/>
          </w:rPr>
          <w:t>Abramov</w:t>
        </w:r>
        <w:proofErr w:type="spellEnd"/>
        <w:r w:rsidRPr="00FE0DEF">
          <w:rPr>
            <w:rFonts w:ascii="Helvetica" w:eastAsia="Times New Roman" w:hAnsi="Helvetica" w:cs="Helvetica"/>
            <w:sz w:val="26"/>
            <w:szCs w:val="26"/>
          </w:rPr>
          <w:br/>
          <w:t xml:space="preserve">Name in reverse is: </w:t>
        </w:r>
        <w:proofErr w:type="spellStart"/>
        <w:r w:rsidRPr="00FE0DEF">
          <w:rPr>
            <w:rFonts w:ascii="Helvetica" w:eastAsia="Times New Roman" w:hAnsi="Helvetica" w:cs="Helvetica"/>
            <w:sz w:val="26"/>
            <w:szCs w:val="26"/>
          </w:rPr>
          <w:t>Abramov</w:t>
        </w:r>
        <w:proofErr w:type="spellEnd"/>
        <w:r w:rsidRPr="00FE0DEF">
          <w:rPr>
            <w:rFonts w:ascii="Helvetica" w:eastAsia="Times New Roman" w:hAnsi="Helvetica" w:cs="Helvetica"/>
            <w:sz w:val="26"/>
            <w:szCs w:val="26"/>
          </w:rPr>
          <w:t xml:space="preserve"> Alexandra</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13" w:author="Unknown"/>
          <w:rFonts w:ascii="Helvetica" w:eastAsia="Times New Roman" w:hAnsi="Helvetica" w:cs="Helvetica"/>
          <w:sz w:val="26"/>
          <w:szCs w:val="26"/>
        </w:rPr>
      </w:pPr>
      <w:ins w:id="214" w:author="Unknown">
        <w:r w:rsidRPr="00FE0DEF">
          <w:rPr>
            <w:rFonts w:ascii="Helvetica" w:eastAsia="Times New Roman" w:hAnsi="Helvetica" w:cs="Helvetica"/>
            <w:b/>
            <w:bCs/>
            <w:sz w:val="26"/>
            <w:szCs w:val="26"/>
          </w:rPr>
          <w:t>43.</w:t>
        </w:r>
        <w:r w:rsidRPr="00FE0DEF">
          <w:rPr>
            <w:rFonts w:ascii="Helvetica" w:eastAsia="Times New Roman" w:hAnsi="Helvetica" w:cs="Helvetica"/>
            <w:sz w:val="26"/>
            <w:szCs w:val="26"/>
          </w:rPr>
          <w:t> Write a language program which accepts the radius of a circle from the user and compute the area and circumference.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and circumference of any circle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radius(1/2 of diameter) of a circle : 5</w:t>
        </w:r>
        <w:r w:rsidRPr="00FE0DEF">
          <w:rPr>
            <w:rFonts w:ascii="Helvetica" w:eastAsia="Times New Roman" w:hAnsi="Helvetica" w:cs="Helvetica"/>
            <w:sz w:val="26"/>
            <w:szCs w:val="26"/>
          </w:rPr>
          <w:br/>
          <w:t>The area of the circle is : 78.5397</w:t>
        </w:r>
        <w:r w:rsidRPr="00FE0DEF">
          <w:rPr>
            <w:rFonts w:ascii="Helvetica" w:eastAsia="Times New Roman" w:hAnsi="Helvetica" w:cs="Helvetica"/>
            <w:sz w:val="26"/>
            <w:szCs w:val="26"/>
          </w:rPr>
          <w:br/>
          <w:t>The circumference of the circle is : 31.4159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17" w:author="Unknown"/>
          <w:rFonts w:ascii="Helvetica" w:eastAsia="Times New Roman" w:hAnsi="Helvetica" w:cs="Helvetica"/>
          <w:sz w:val="26"/>
          <w:szCs w:val="26"/>
        </w:rPr>
      </w:pPr>
      <w:ins w:id="218" w:author="Unknown">
        <w:r w:rsidRPr="00FE0DEF">
          <w:rPr>
            <w:rFonts w:ascii="Helvetica" w:eastAsia="Times New Roman" w:hAnsi="Helvetica" w:cs="Helvetica"/>
            <w:b/>
            <w:bCs/>
            <w:sz w:val="26"/>
            <w:szCs w:val="26"/>
          </w:rPr>
          <w:t>44.</w:t>
        </w:r>
        <w:r w:rsidRPr="00FE0DEF">
          <w:rPr>
            <w:rFonts w:ascii="Helvetica" w:eastAsia="Times New Roman" w:hAnsi="Helvetica" w:cs="Helvetica"/>
            <w:sz w:val="26"/>
            <w:szCs w:val="26"/>
          </w:rPr>
          <w:t> Write a language program to get the volume of a sphere with radius 6.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sphere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a sphere : 5</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The volume of a sphere is : 523.333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21" w:author="Unknown"/>
          <w:rFonts w:ascii="Helvetica" w:eastAsia="Times New Roman" w:hAnsi="Helvetica" w:cs="Helvetica"/>
          <w:sz w:val="26"/>
          <w:szCs w:val="26"/>
        </w:rPr>
      </w:pPr>
      <w:ins w:id="222" w:author="Unknown">
        <w:r w:rsidRPr="00FE0DEF">
          <w:rPr>
            <w:rFonts w:ascii="Helvetica" w:eastAsia="Times New Roman" w:hAnsi="Helvetica" w:cs="Helvetica"/>
            <w:b/>
            <w:bCs/>
            <w:sz w:val="26"/>
            <w:szCs w:val="26"/>
          </w:rPr>
          <w:t>45.</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23" w:author="Unknown">
        <w:r w:rsidRPr="00FE0DEF">
          <w:rPr>
            <w:rFonts w:ascii="Helvetica" w:eastAsia="Times New Roman" w:hAnsi="Helvetica" w:cs="Helvetica"/>
            <w:sz w:val="26"/>
            <w:szCs w:val="26"/>
          </w:rPr>
          <w:t xml:space="preserve"> to calculate the volume of a cube.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cube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side of a cube : 5</w:t>
        </w:r>
        <w:r w:rsidRPr="00FE0DEF">
          <w:rPr>
            <w:rFonts w:ascii="Helvetica" w:eastAsia="Times New Roman" w:hAnsi="Helvetica" w:cs="Helvetica"/>
            <w:sz w:val="26"/>
            <w:szCs w:val="26"/>
          </w:rPr>
          <w:br/>
          <w:t>The volume of a cube is : 125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26" w:author="Unknown"/>
          <w:rFonts w:ascii="Helvetica" w:eastAsia="Times New Roman" w:hAnsi="Helvetica" w:cs="Helvetica"/>
          <w:sz w:val="26"/>
          <w:szCs w:val="26"/>
        </w:rPr>
      </w:pPr>
      <w:ins w:id="227" w:author="Unknown">
        <w:r w:rsidRPr="00FE0DEF">
          <w:rPr>
            <w:rFonts w:ascii="Helvetica" w:eastAsia="Times New Roman" w:hAnsi="Helvetica" w:cs="Helvetica"/>
            <w:b/>
            <w:bCs/>
            <w:sz w:val="26"/>
            <w:szCs w:val="26"/>
          </w:rPr>
          <w:t>46.</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28" w:author="Unknown">
        <w:r w:rsidRPr="00FE0DEF">
          <w:rPr>
            <w:rFonts w:ascii="Helvetica" w:eastAsia="Times New Roman" w:hAnsi="Helvetica" w:cs="Helvetica"/>
            <w:sz w:val="26"/>
            <w:szCs w:val="26"/>
          </w:rPr>
          <w:t xml:space="preserve"> to calculate the volume of a cylinder.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cylinder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the cylinder : 4</w:t>
        </w:r>
        <w:r w:rsidRPr="00FE0DEF">
          <w:rPr>
            <w:rFonts w:ascii="Helvetica" w:eastAsia="Times New Roman" w:hAnsi="Helvetica" w:cs="Helvetica"/>
            <w:sz w:val="26"/>
            <w:szCs w:val="26"/>
          </w:rPr>
          <w:br/>
          <w:t>Input the height of the cylinder : 8</w:t>
        </w:r>
        <w:r w:rsidRPr="00FE0DEF">
          <w:rPr>
            <w:rFonts w:ascii="Helvetica" w:eastAsia="Times New Roman" w:hAnsi="Helvetica" w:cs="Helvetica"/>
            <w:sz w:val="26"/>
            <w:szCs w:val="26"/>
          </w:rPr>
          <w:br/>
          <w:t>The volume of a cylinder is : 401.92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31" w:author="Unknown"/>
          <w:rFonts w:ascii="Helvetica" w:eastAsia="Times New Roman" w:hAnsi="Helvetica" w:cs="Helvetica"/>
          <w:sz w:val="26"/>
          <w:szCs w:val="26"/>
        </w:rPr>
      </w:pPr>
      <w:ins w:id="232" w:author="Unknown">
        <w:r w:rsidRPr="00FE0DEF">
          <w:rPr>
            <w:rFonts w:ascii="Helvetica" w:eastAsia="Times New Roman" w:hAnsi="Helvetica" w:cs="Helvetica"/>
            <w:b/>
            <w:bCs/>
            <w:sz w:val="26"/>
            <w:szCs w:val="26"/>
          </w:rPr>
          <w:t>47.</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33" w:author="Unknown">
        <w:r w:rsidRPr="00FE0DEF">
          <w:rPr>
            <w:rFonts w:ascii="Helvetica" w:eastAsia="Times New Roman" w:hAnsi="Helvetica" w:cs="Helvetica"/>
            <w:sz w:val="26"/>
            <w:szCs w:val="26"/>
          </w:rPr>
          <w:t xml:space="preserve"> to find the area of any triangle using Heron's Formula.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of any triangle using Heron's Formula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1st side of the triangle : 5</w:t>
        </w:r>
        <w:r w:rsidRPr="00FE0DEF">
          <w:rPr>
            <w:rFonts w:ascii="Helvetica" w:eastAsia="Times New Roman" w:hAnsi="Helvetica" w:cs="Helvetica"/>
            <w:sz w:val="26"/>
            <w:szCs w:val="26"/>
          </w:rPr>
          <w:br/>
          <w:t>Input the length of 2nd side of the triangle : 6</w:t>
        </w:r>
        <w:r w:rsidRPr="00FE0DEF">
          <w:rPr>
            <w:rFonts w:ascii="Helvetica" w:eastAsia="Times New Roman" w:hAnsi="Helvetica" w:cs="Helvetica"/>
            <w:sz w:val="26"/>
            <w:szCs w:val="26"/>
          </w:rPr>
          <w:br/>
          <w:t>Input the length of 3rd side of the triangle : 7</w:t>
        </w:r>
        <w:r w:rsidRPr="00FE0DEF">
          <w:rPr>
            <w:rFonts w:ascii="Helvetica" w:eastAsia="Times New Roman" w:hAnsi="Helvetica" w:cs="Helvetica"/>
            <w:sz w:val="26"/>
            <w:szCs w:val="26"/>
          </w:rPr>
          <w:br/>
          <w:t>The area of the triangle is : 14.6969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36" w:author="Unknown"/>
          <w:rFonts w:ascii="Helvetica" w:eastAsia="Times New Roman" w:hAnsi="Helvetica" w:cs="Helvetica"/>
          <w:sz w:val="26"/>
          <w:szCs w:val="26"/>
        </w:rPr>
      </w:pPr>
      <w:ins w:id="237" w:author="Unknown">
        <w:r w:rsidRPr="00FE0DEF">
          <w:rPr>
            <w:rFonts w:ascii="Helvetica" w:eastAsia="Times New Roman" w:hAnsi="Helvetica" w:cs="Helvetica"/>
            <w:b/>
            <w:bCs/>
            <w:sz w:val="26"/>
            <w:szCs w:val="26"/>
          </w:rPr>
          <w:t>48.</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38" w:author="Unknown">
        <w:r w:rsidRPr="00FE0DEF">
          <w:rPr>
            <w:rFonts w:ascii="Helvetica" w:eastAsia="Times New Roman" w:hAnsi="Helvetica" w:cs="Helvetica"/>
            <w:sz w:val="26"/>
            <w:szCs w:val="26"/>
          </w:rPr>
          <w:t xml:space="preserve"> which swap the values of two variables not using third variable.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Swap two numbers without using third variable:</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1st number :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Input 2nd number : 20</w:t>
        </w:r>
        <w:r w:rsidRPr="00FE0DEF">
          <w:rPr>
            <w:rFonts w:ascii="Helvetica" w:eastAsia="Times New Roman" w:hAnsi="Helvetica" w:cs="Helvetica"/>
            <w:sz w:val="26"/>
            <w:szCs w:val="26"/>
          </w:rPr>
          <w:br/>
          <w:t>After swapping the 1st number is : 20</w:t>
        </w:r>
        <w:r w:rsidRPr="00FE0DEF">
          <w:rPr>
            <w:rFonts w:ascii="Helvetica" w:eastAsia="Times New Roman" w:hAnsi="Helvetica" w:cs="Helvetica"/>
            <w:sz w:val="26"/>
            <w:szCs w:val="26"/>
          </w:rPr>
          <w:br/>
          <w:t>After swapping the 2nd number is :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41" w:author="Unknown"/>
          <w:rFonts w:ascii="Helvetica" w:eastAsia="Times New Roman" w:hAnsi="Helvetica" w:cs="Helvetica"/>
          <w:sz w:val="26"/>
          <w:szCs w:val="26"/>
        </w:rPr>
      </w:pPr>
      <w:ins w:id="242" w:author="Unknown">
        <w:r w:rsidRPr="00FE0DEF">
          <w:rPr>
            <w:rFonts w:ascii="Helvetica" w:eastAsia="Times New Roman" w:hAnsi="Helvetica" w:cs="Helvetica"/>
            <w:b/>
            <w:bCs/>
            <w:sz w:val="26"/>
            <w:szCs w:val="26"/>
          </w:rPr>
          <w:t>49.</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43" w:author="Unknown">
        <w:r w:rsidRPr="00FE0DEF">
          <w:rPr>
            <w:rFonts w:ascii="Helvetica" w:eastAsia="Times New Roman" w:hAnsi="Helvetica" w:cs="Helvetica"/>
            <w:sz w:val="26"/>
            <w:szCs w:val="26"/>
          </w:rPr>
          <w:t xml:space="preserve"> to print the code (ASCII code / Unicode code etc.) of a given character.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code (ASCII code / Unicode code etc.) of a given character:</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a character: a</w:t>
        </w:r>
        <w:r w:rsidRPr="00FE0DEF">
          <w:rPr>
            <w:rFonts w:ascii="Helvetica" w:eastAsia="Times New Roman" w:hAnsi="Helvetica" w:cs="Helvetica"/>
            <w:sz w:val="26"/>
            <w:szCs w:val="26"/>
          </w:rPr>
          <w:br/>
          <w:t>The ASCII value of a is: 97</w:t>
        </w:r>
        <w:r w:rsidRPr="00FE0DEF">
          <w:rPr>
            <w:rFonts w:ascii="Helvetica" w:eastAsia="Times New Roman" w:hAnsi="Helvetica" w:cs="Helvetica"/>
            <w:sz w:val="26"/>
            <w:szCs w:val="26"/>
          </w:rPr>
          <w:br/>
          <w:t>The character for the ASCII value 97 is: a</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46" w:author="Unknown"/>
          <w:rFonts w:ascii="Helvetica" w:eastAsia="Times New Roman" w:hAnsi="Helvetica" w:cs="Helvetica"/>
          <w:sz w:val="26"/>
          <w:szCs w:val="26"/>
        </w:rPr>
      </w:pPr>
      <w:ins w:id="247" w:author="Unknown">
        <w:r w:rsidRPr="00FE0DEF">
          <w:rPr>
            <w:rFonts w:ascii="Helvetica" w:eastAsia="Times New Roman" w:hAnsi="Helvetica" w:cs="Helvetica"/>
            <w:b/>
            <w:bCs/>
            <w:sz w:val="26"/>
            <w:szCs w:val="26"/>
          </w:rPr>
          <w:t>50.</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48" w:author="Unknown">
        <w:r w:rsidRPr="00FE0DEF">
          <w:rPr>
            <w:rFonts w:ascii="Helvetica" w:eastAsia="Times New Roman" w:hAnsi="Helvetica" w:cs="Helvetica"/>
            <w:sz w:val="26"/>
            <w:szCs w:val="26"/>
          </w:rPr>
          <w:t xml:space="preserve"> to enter length in centimeter and convert it into meter and kilometer.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centimeter into meter and kilometer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distance in centimeter : 250000</w:t>
        </w:r>
        <w:r w:rsidRPr="00FE0DEF">
          <w:rPr>
            <w:rFonts w:ascii="Helvetica" w:eastAsia="Times New Roman" w:hAnsi="Helvetica" w:cs="Helvetica"/>
            <w:sz w:val="26"/>
            <w:szCs w:val="26"/>
          </w:rPr>
          <w:br/>
          <w:t>The distance in meter is: 2500</w:t>
        </w:r>
        <w:r w:rsidRPr="00FE0DEF">
          <w:rPr>
            <w:rFonts w:ascii="Helvetica" w:eastAsia="Times New Roman" w:hAnsi="Helvetica" w:cs="Helvetica"/>
            <w:sz w:val="26"/>
            <w:szCs w:val="26"/>
          </w:rPr>
          <w:br/>
          <w:t>The distance in kilometer is: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51" w:author="Unknown"/>
          <w:rFonts w:ascii="Helvetica" w:eastAsia="Times New Roman" w:hAnsi="Helvetica" w:cs="Helvetica"/>
          <w:sz w:val="26"/>
          <w:szCs w:val="26"/>
        </w:rPr>
      </w:pPr>
      <w:ins w:id="252" w:author="Unknown">
        <w:r w:rsidRPr="00FE0DEF">
          <w:rPr>
            <w:rFonts w:ascii="Helvetica" w:eastAsia="Times New Roman" w:hAnsi="Helvetica" w:cs="Helvetica"/>
            <w:b/>
            <w:bCs/>
            <w:sz w:val="26"/>
            <w:szCs w:val="26"/>
          </w:rPr>
          <w:t>51.</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53" w:author="Unknown">
        <w:r w:rsidRPr="00FE0DEF">
          <w:rPr>
            <w:rFonts w:ascii="Helvetica" w:eastAsia="Times New Roman" w:hAnsi="Helvetica" w:cs="Helvetica"/>
            <w:sz w:val="26"/>
            <w:szCs w:val="26"/>
          </w:rPr>
          <w:t xml:space="preserve"> that converts kilometers per hour to miles per hour.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kilometers per hour to miles per hour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distance in kilometer : 5</w:t>
        </w:r>
        <w:r w:rsidRPr="00FE0DEF">
          <w:rPr>
            <w:rFonts w:ascii="Helvetica" w:eastAsia="Times New Roman" w:hAnsi="Helvetica" w:cs="Helvetica"/>
            <w:sz w:val="26"/>
            <w:szCs w:val="26"/>
          </w:rPr>
          <w:br/>
          <w:t>The 5 Km./hr. means 3.10686 Miles/hr.</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56" w:author="Unknown"/>
          <w:rFonts w:ascii="Helvetica" w:eastAsia="Times New Roman" w:hAnsi="Helvetica" w:cs="Helvetica"/>
          <w:sz w:val="26"/>
          <w:szCs w:val="26"/>
        </w:rPr>
      </w:pPr>
      <w:ins w:id="257" w:author="Unknown">
        <w:r w:rsidRPr="00FE0DEF">
          <w:rPr>
            <w:rFonts w:ascii="Helvetica" w:eastAsia="Times New Roman" w:hAnsi="Helvetica" w:cs="Helvetica"/>
            <w:b/>
            <w:bCs/>
            <w:sz w:val="26"/>
            <w:szCs w:val="26"/>
          </w:rPr>
          <w:t>52.</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58" w:author="Unknown">
        <w:r w:rsidRPr="00FE0DEF">
          <w:rPr>
            <w:rFonts w:ascii="Helvetica" w:eastAsia="Times New Roman" w:hAnsi="Helvetica" w:cs="Helvetica"/>
            <w:sz w:val="26"/>
            <w:szCs w:val="26"/>
          </w:rPr>
          <w:t xml:space="preserve"> to enter two angles of a triangle and find the third 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third angle of a triangle :</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w:t>
        </w:r>
        <w:r w:rsidRPr="00FE0DEF">
          <w:rPr>
            <w:rFonts w:ascii="Helvetica" w:eastAsia="Times New Roman" w:hAnsi="Helvetica" w:cs="Helvetica"/>
            <w:sz w:val="26"/>
            <w:szCs w:val="26"/>
          </w:rPr>
          <w:br/>
          <w:t>Input the 1st angle of the triangle : 35</w:t>
        </w:r>
        <w:r w:rsidRPr="00FE0DEF">
          <w:rPr>
            <w:rFonts w:ascii="Helvetica" w:eastAsia="Times New Roman" w:hAnsi="Helvetica" w:cs="Helvetica"/>
            <w:sz w:val="26"/>
            <w:szCs w:val="26"/>
          </w:rPr>
          <w:br/>
          <w:t>Input the 2nd angle of the triangle : 35</w:t>
        </w:r>
        <w:r w:rsidRPr="00FE0DEF">
          <w:rPr>
            <w:rFonts w:ascii="Helvetica" w:eastAsia="Times New Roman" w:hAnsi="Helvetica" w:cs="Helvetica"/>
            <w:sz w:val="26"/>
            <w:szCs w:val="26"/>
          </w:rPr>
          <w:br/>
          <w:t>The 3rd of the triangle is : 110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61" w:author="Unknown"/>
          <w:rFonts w:ascii="Helvetica" w:eastAsia="Times New Roman" w:hAnsi="Helvetica" w:cs="Helvetica"/>
          <w:sz w:val="26"/>
          <w:szCs w:val="26"/>
        </w:rPr>
      </w:pPr>
      <w:ins w:id="262" w:author="Unknown">
        <w:r w:rsidRPr="00FE0DEF">
          <w:rPr>
            <w:rFonts w:ascii="Helvetica" w:eastAsia="Times New Roman" w:hAnsi="Helvetica" w:cs="Helvetica"/>
            <w:b/>
            <w:bCs/>
            <w:sz w:val="26"/>
            <w:szCs w:val="26"/>
          </w:rPr>
          <w:t>53.</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63" w:author="Unknown">
        <w:r w:rsidRPr="00FE0DEF">
          <w:rPr>
            <w:rFonts w:ascii="Helvetica" w:eastAsia="Times New Roman" w:hAnsi="Helvetica" w:cs="Helvetica"/>
            <w:sz w:val="26"/>
            <w:szCs w:val="26"/>
          </w:rPr>
          <w:t xml:space="preserve"> to calculate area of an equilateral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area of the Equilateral Triangle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value of the side of the equilateral triangle: 5</w:t>
        </w:r>
        <w:r w:rsidRPr="00FE0DEF">
          <w:rPr>
            <w:rFonts w:ascii="Helvetica" w:eastAsia="Times New Roman" w:hAnsi="Helvetica" w:cs="Helvetica"/>
            <w:sz w:val="26"/>
            <w:szCs w:val="26"/>
          </w:rPr>
          <w:br/>
          <w:t>The area of equilateral triangle is: 10.8253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66" w:author="Unknown"/>
          <w:rFonts w:ascii="Helvetica" w:eastAsia="Times New Roman" w:hAnsi="Helvetica" w:cs="Helvetica"/>
          <w:sz w:val="26"/>
          <w:szCs w:val="26"/>
        </w:rPr>
      </w:pPr>
      <w:ins w:id="267" w:author="Unknown">
        <w:r w:rsidRPr="00FE0DEF">
          <w:rPr>
            <w:rFonts w:ascii="Helvetica" w:eastAsia="Times New Roman" w:hAnsi="Helvetica" w:cs="Helvetica"/>
            <w:b/>
            <w:bCs/>
            <w:sz w:val="26"/>
            <w:szCs w:val="26"/>
          </w:rPr>
          <w:t>54.</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68" w:author="Unknown">
        <w:r w:rsidRPr="00FE0DEF">
          <w:rPr>
            <w:rFonts w:ascii="Helvetica" w:eastAsia="Times New Roman" w:hAnsi="Helvetica" w:cs="Helvetica"/>
            <w:sz w:val="26"/>
            <w:szCs w:val="26"/>
          </w:rPr>
          <w:t xml:space="preserve"> to enter P, T, </w:t>
        </w:r>
        <w:proofErr w:type="gramStart"/>
        <w:r w:rsidRPr="00FE0DEF">
          <w:rPr>
            <w:rFonts w:ascii="Helvetica" w:eastAsia="Times New Roman" w:hAnsi="Helvetica" w:cs="Helvetica"/>
            <w:sz w:val="26"/>
            <w:szCs w:val="26"/>
          </w:rPr>
          <w:t>R</w:t>
        </w:r>
        <w:proofErr w:type="gramEnd"/>
        <w:r w:rsidRPr="00FE0DEF">
          <w:rPr>
            <w:rFonts w:ascii="Helvetica" w:eastAsia="Times New Roman" w:hAnsi="Helvetica" w:cs="Helvetica"/>
            <w:sz w:val="26"/>
            <w:szCs w:val="26"/>
          </w:rPr>
          <w:t xml:space="preserve"> and calculate Simple Interest.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Simple Interest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Principle: 20000</w:t>
        </w:r>
        <w:r w:rsidRPr="00FE0DEF">
          <w:rPr>
            <w:rFonts w:ascii="Helvetica" w:eastAsia="Times New Roman" w:hAnsi="Helvetica" w:cs="Helvetica"/>
            <w:sz w:val="26"/>
            <w:szCs w:val="26"/>
          </w:rPr>
          <w:br/>
          <w:t>Input the Rate of Interest: 10</w:t>
        </w:r>
        <w:r w:rsidRPr="00FE0DEF">
          <w:rPr>
            <w:rFonts w:ascii="Helvetica" w:eastAsia="Times New Roman" w:hAnsi="Helvetica" w:cs="Helvetica"/>
            <w:sz w:val="26"/>
            <w:szCs w:val="26"/>
          </w:rPr>
          <w:br/>
          <w:t>Input the Time: 1.5</w:t>
        </w:r>
        <w:r w:rsidRPr="00FE0DEF">
          <w:rPr>
            <w:rFonts w:ascii="Helvetica" w:eastAsia="Times New Roman" w:hAnsi="Helvetica" w:cs="Helvetica"/>
            <w:sz w:val="26"/>
            <w:szCs w:val="26"/>
          </w:rPr>
          <w:br/>
          <w:t>The Simple interest for the amount 20000 for 1 years @ 10 % is: 2000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71" w:author="Unknown"/>
          <w:rFonts w:ascii="Helvetica" w:eastAsia="Times New Roman" w:hAnsi="Helvetica" w:cs="Helvetica"/>
          <w:sz w:val="26"/>
          <w:szCs w:val="26"/>
        </w:rPr>
      </w:pPr>
      <w:ins w:id="272" w:author="Unknown">
        <w:r w:rsidRPr="00FE0DEF">
          <w:rPr>
            <w:rFonts w:ascii="Helvetica" w:eastAsia="Times New Roman" w:hAnsi="Helvetica" w:cs="Helvetica"/>
            <w:b/>
            <w:bCs/>
            <w:sz w:val="26"/>
            <w:szCs w:val="26"/>
          </w:rPr>
          <w:t>55.</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73" w:author="Unknown">
        <w:r w:rsidRPr="00FE0DEF">
          <w:rPr>
            <w:rFonts w:ascii="Helvetica" w:eastAsia="Times New Roman" w:hAnsi="Helvetica" w:cs="Helvetica"/>
            <w:sz w:val="26"/>
            <w:szCs w:val="26"/>
          </w:rPr>
          <w:t xml:space="preserve"> to enter P, T, </w:t>
        </w:r>
        <w:proofErr w:type="gramStart"/>
        <w:r w:rsidRPr="00FE0DEF">
          <w:rPr>
            <w:rFonts w:ascii="Helvetica" w:eastAsia="Times New Roman" w:hAnsi="Helvetica" w:cs="Helvetica"/>
            <w:sz w:val="26"/>
            <w:szCs w:val="26"/>
          </w:rPr>
          <w:t>R</w:t>
        </w:r>
        <w:proofErr w:type="gramEnd"/>
        <w:r w:rsidRPr="00FE0DEF">
          <w:rPr>
            <w:rFonts w:ascii="Helvetica" w:eastAsia="Times New Roman" w:hAnsi="Helvetica" w:cs="Helvetica"/>
            <w:sz w:val="26"/>
            <w:szCs w:val="26"/>
          </w:rPr>
          <w:t xml:space="preserve"> and calculate Compound Interest.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Compound Interest :</w:t>
        </w:r>
        <w:r w:rsidRPr="00FE0DEF">
          <w:rPr>
            <w:rFonts w:ascii="Helvetica" w:eastAsia="Times New Roman" w:hAnsi="Helvetica" w:cs="Helvetica"/>
            <w:sz w:val="26"/>
            <w:szCs w:val="26"/>
          </w:rPr>
          <w:br/>
          <w:t>------------------------------------- Input the Principle: 20000</w:t>
        </w:r>
        <w:r w:rsidRPr="00FE0DEF">
          <w:rPr>
            <w:rFonts w:ascii="Helvetica" w:eastAsia="Times New Roman" w:hAnsi="Helvetica" w:cs="Helvetica"/>
            <w:sz w:val="26"/>
            <w:szCs w:val="26"/>
          </w:rPr>
          <w:br/>
          <w:t>Input the Rate of Interest: 10</w:t>
        </w:r>
        <w:r w:rsidRPr="00FE0DEF">
          <w:rPr>
            <w:rFonts w:ascii="Helvetica" w:eastAsia="Times New Roman" w:hAnsi="Helvetica" w:cs="Helvetica"/>
            <w:sz w:val="26"/>
            <w:szCs w:val="26"/>
          </w:rPr>
          <w:br/>
          <w:t>Input the Time: 1.5</w:t>
        </w:r>
        <w:r w:rsidRPr="00FE0DEF">
          <w:rPr>
            <w:rFonts w:ascii="Helvetica" w:eastAsia="Times New Roman" w:hAnsi="Helvetica" w:cs="Helvetica"/>
            <w:sz w:val="26"/>
            <w:szCs w:val="26"/>
          </w:rPr>
          <w:br/>
          <w:t>The Interest after compounded for the amount 20000 for 1.5 years @ 10</w:t>
        </w:r>
        <w:r w:rsidRPr="00FE0DEF">
          <w:rPr>
            <w:rFonts w:ascii="Helvetica" w:eastAsia="Times New Roman" w:hAnsi="Helvetica" w:cs="Helvetica"/>
            <w:sz w:val="26"/>
            <w:szCs w:val="26"/>
          </w:rPr>
          <w:br/>
          <w:t>% is: 3073.8 The total amount after compounded for the amount 20000 for 1.5 years @</w:t>
        </w:r>
        <w:r w:rsidRPr="00FE0DEF">
          <w:rPr>
            <w:rFonts w:ascii="Helvetica" w:eastAsia="Times New Roman" w:hAnsi="Helvetica" w:cs="Helvetica"/>
            <w:sz w:val="26"/>
            <w:szCs w:val="26"/>
          </w:rPr>
          <w:br/>
          <w:t>10 % is: 23073.8</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76" w:author="Unknown"/>
          <w:rFonts w:ascii="Helvetica" w:eastAsia="Times New Roman" w:hAnsi="Helvetica" w:cs="Helvetica"/>
          <w:sz w:val="26"/>
          <w:szCs w:val="26"/>
        </w:rPr>
      </w:pPr>
      <w:ins w:id="277" w:author="Unknown">
        <w:r w:rsidRPr="00FE0DEF">
          <w:rPr>
            <w:rFonts w:ascii="Helvetica" w:eastAsia="Times New Roman" w:hAnsi="Helvetica" w:cs="Helvetica"/>
            <w:b/>
            <w:bCs/>
            <w:sz w:val="26"/>
            <w:szCs w:val="26"/>
          </w:rPr>
          <w:lastRenderedPageBreak/>
          <w:t>56.</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78" w:author="Unknown">
        <w:r w:rsidRPr="00FE0DEF">
          <w:rPr>
            <w:rFonts w:ascii="Helvetica" w:eastAsia="Times New Roman" w:hAnsi="Helvetica" w:cs="Helvetica"/>
            <w:sz w:val="26"/>
            <w:szCs w:val="26"/>
          </w:rPr>
          <w:t xml:space="preserve"> to show the manipulation of a string.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Show the manipulation of a string:</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string:: welcome, w3resource</w:t>
        </w:r>
        <w:r w:rsidRPr="00FE0DEF">
          <w:rPr>
            <w:rFonts w:ascii="Helvetica" w:eastAsia="Times New Roman" w:hAnsi="Helvetica" w:cs="Helvetica"/>
            <w:sz w:val="26"/>
            <w:szCs w:val="26"/>
          </w:rPr>
          <w:br/>
          <w:t>The length of the string:: 19</w:t>
        </w:r>
        <w:r w:rsidRPr="00FE0DEF">
          <w:rPr>
            <w:rFonts w:ascii="Helvetica" w:eastAsia="Times New Roman" w:hAnsi="Helvetica" w:cs="Helvetica"/>
            <w:sz w:val="26"/>
            <w:szCs w:val="26"/>
          </w:rPr>
          <w:br/>
          <w:t>The char at index 1 of the string:: e</w:t>
        </w:r>
        <w:r w:rsidRPr="00FE0DEF">
          <w:rPr>
            <w:rFonts w:ascii="Helvetica" w:eastAsia="Times New Roman" w:hAnsi="Helvetica" w:cs="Helvetica"/>
            <w:sz w:val="26"/>
            <w:szCs w:val="26"/>
          </w:rPr>
          <w:br/>
          <w:t>The char at index 1 of the string [using array ]:: e</w:t>
        </w:r>
        <w:r w:rsidRPr="00FE0DEF">
          <w:rPr>
            <w:rFonts w:ascii="Helvetica" w:eastAsia="Times New Roman" w:hAnsi="Helvetica" w:cs="Helvetica"/>
            <w:sz w:val="26"/>
            <w:szCs w:val="26"/>
          </w:rPr>
          <w:br/>
          <w:t>Is the string empty:: 0</w:t>
        </w:r>
        <w:r w:rsidRPr="00FE0DEF">
          <w:rPr>
            <w:rFonts w:ascii="Helvetica" w:eastAsia="Times New Roman" w:hAnsi="Helvetica" w:cs="Helvetica"/>
            <w:sz w:val="26"/>
            <w:szCs w:val="26"/>
          </w:rPr>
          <w:br/>
          <w:t>Retrieve the sub-string from 3rd position for 4 characters:: come</w:t>
        </w:r>
        <w:r w:rsidRPr="00FE0DEF">
          <w:rPr>
            <w:rFonts w:ascii="Helvetica" w:eastAsia="Times New Roman" w:hAnsi="Helvetica" w:cs="Helvetica"/>
            <w:sz w:val="26"/>
            <w:szCs w:val="26"/>
          </w:rPr>
          <w:br/>
          <w:t xml:space="preserve">The sub-string replace by 'went':: </w:t>
        </w:r>
        <w:proofErr w:type="spellStart"/>
        <w:r w:rsidRPr="00FE0DEF">
          <w:rPr>
            <w:rFonts w:ascii="Helvetica" w:eastAsia="Times New Roman" w:hAnsi="Helvetica" w:cs="Helvetica"/>
            <w:sz w:val="26"/>
            <w:szCs w:val="26"/>
          </w:rPr>
          <w:t>welwent</w:t>
        </w:r>
        <w:proofErr w:type="spellEnd"/>
        <w:r w:rsidRPr="00FE0DEF">
          <w:rPr>
            <w:rFonts w:ascii="Helvetica" w:eastAsia="Times New Roman" w:hAnsi="Helvetica" w:cs="Helvetica"/>
            <w:sz w:val="26"/>
            <w:szCs w:val="26"/>
          </w:rPr>
          <w:t>, w3resource</w:t>
        </w:r>
        <w:r w:rsidRPr="00FE0DEF">
          <w:rPr>
            <w:rFonts w:ascii="Helvetica" w:eastAsia="Times New Roman" w:hAnsi="Helvetica" w:cs="Helvetica"/>
            <w:sz w:val="26"/>
            <w:szCs w:val="26"/>
          </w:rPr>
          <w:br/>
          <w:t xml:space="preserve">Append a string 'end' at last of the string:: </w:t>
        </w:r>
        <w:proofErr w:type="spellStart"/>
        <w:r w:rsidRPr="00FE0DEF">
          <w:rPr>
            <w:rFonts w:ascii="Helvetica" w:eastAsia="Times New Roman" w:hAnsi="Helvetica" w:cs="Helvetica"/>
            <w:sz w:val="26"/>
            <w:szCs w:val="26"/>
          </w:rPr>
          <w:t>welwent</w:t>
        </w:r>
        <w:proofErr w:type="spellEnd"/>
        <w:r w:rsidRPr="00FE0DEF">
          <w:rPr>
            <w:rFonts w:ascii="Helvetica" w:eastAsia="Times New Roman" w:hAnsi="Helvetica" w:cs="Helvetica"/>
            <w:sz w:val="26"/>
            <w:szCs w:val="26"/>
          </w:rPr>
          <w:t>, w3resource end</w:t>
        </w:r>
        <w:r w:rsidRPr="00FE0DEF">
          <w:rPr>
            <w:rFonts w:ascii="Helvetica" w:eastAsia="Times New Roman" w:hAnsi="Helvetica" w:cs="Helvetica"/>
            <w:sz w:val="26"/>
            <w:szCs w:val="26"/>
          </w:rPr>
          <w:br/>
          <w:t xml:space="preserve">Append a string 'end' at last of the string using operator:: </w:t>
        </w:r>
        <w:proofErr w:type="spellStart"/>
        <w:r w:rsidRPr="00FE0DEF">
          <w:rPr>
            <w:rFonts w:ascii="Helvetica" w:eastAsia="Times New Roman" w:hAnsi="Helvetica" w:cs="Helvetica"/>
            <w:sz w:val="26"/>
            <w:szCs w:val="26"/>
          </w:rPr>
          <w:t>welwent</w:t>
        </w:r>
        <w:proofErr w:type="spellEnd"/>
        <w:r w:rsidRPr="00FE0DEF">
          <w:rPr>
            <w:rFonts w:ascii="Helvetica" w:eastAsia="Times New Roman" w:hAnsi="Helvetica" w:cs="Helvetica"/>
            <w:sz w:val="26"/>
            <w:szCs w:val="26"/>
          </w:rPr>
          <w:t xml:space="preserve">, w3resource end </w:t>
        </w:r>
        <w:proofErr w:type="spellStart"/>
        <w:r w:rsidRPr="00FE0DEF">
          <w:rPr>
            <w:rFonts w:ascii="Helvetica" w:eastAsia="Times New Roman" w:hAnsi="Helvetica" w:cs="Helvetica"/>
            <w:sz w:val="26"/>
            <w:szCs w:val="26"/>
          </w:rPr>
          <w:t>end</w:t>
        </w:r>
        <w:proofErr w:type="spellEnd"/>
        <w:r w:rsidRPr="00FE0DEF">
          <w:rPr>
            <w:rFonts w:ascii="Helvetica" w:eastAsia="Times New Roman" w:hAnsi="Helvetica" w:cs="Helvetica"/>
            <w:sz w:val="26"/>
            <w:szCs w:val="26"/>
          </w:rPr>
          <w:br/>
          <w:t xml:space="preserve">The string 'insert' inserting at 3rd position of the string:: </w:t>
        </w:r>
        <w:proofErr w:type="spellStart"/>
        <w:r w:rsidRPr="00FE0DEF">
          <w:rPr>
            <w:rFonts w:ascii="Helvetica" w:eastAsia="Times New Roman" w:hAnsi="Helvetica" w:cs="Helvetica"/>
            <w:sz w:val="26"/>
            <w:szCs w:val="26"/>
          </w:rPr>
          <w:t>wel</w:t>
        </w:r>
        <w:proofErr w:type="spellEnd"/>
        <w:r w:rsidRPr="00FE0DEF">
          <w:rPr>
            <w:rFonts w:ascii="Helvetica" w:eastAsia="Times New Roman" w:hAnsi="Helvetica" w:cs="Helvetica"/>
            <w:sz w:val="26"/>
            <w:szCs w:val="26"/>
          </w:rPr>
          <w:t xml:space="preserve"> </w:t>
        </w:r>
        <w:proofErr w:type="spellStart"/>
        <w:r w:rsidRPr="00FE0DEF">
          <w:rPr>
            <w:rFonts w:ascii="Helvetica" w:eastAsia="Times New Roman" w:hAnsi="Helvetica" w:cs="Helvetica"/>
            <w:sz w:val="26"/>
            <w:szCs w:val="26"/>
          </w:rPr>
          <w:t>inse</w:t>
        </w:r>
        <w:proofErr w:type="spellEnd"/>
        <w:r w:rsidRPr="00FE0DEF">
          <w:rPr>
            <w:rFonts w:ascii="Helvetica" w:eastAsia="Times New Roman" w:hAnsi="Helvetica" w:cs="Helvetica"/>
            <w:sz w:val="26"/>
            <w:szCs w:val="26"/>
          </w:rPr>
          <w:t xml:space="preserve"> </w:t>
        </w:r>
        <w:proofErr w:type="spellStart"/>
        <w:r w:rsidRPr="00FE0DEF">
          <w:rPr>
            <w:rFonts w:ascii="Helvetica" w:eastAsia="Times New Roman" w:hAnsi="Helvetica" w:cs="Helvetica"/>
            <w:sz w:val="26"/>
            <w:szCs w:val="26"/>
          </w:rPr>
          <w:t>rt</w:t>
        </w:r>
        <w:proofErr w:type="spellEnd"/>
        <w:r w:rsidRPr="00FE0DEF">
          <w:rPr>
            <w:rFonts w:ascii="Helvetica" w:eastAsia="Times New Roman" w:hAnsi="Helvetica" w:cs="Helvetica"/>
            <w:sz w:val="26"/>
            <w:szCs w:val="26"/>
          </w:rPr>
          <w:t xml:space="preserve"> went, w3resource end</w:t>
        </w:r>
        <w:r w:rsidRPr="00FE0DEF">
          <w:rPr>
            <w:rFonts w:ascii="Helvetica" w:eastAsia="Times New Roman" w:hAnsi="Helvetica" w:cs="Helvetica"/>
            <w:sz w:val="26"/>
            <w:szCs w:val="26"/>
          </w:rPr>
          <w:br/>
          <w:t xml:space="preserve">The new string is:: </w:t>
        </w:r>
        <w:proofErr w:type="spellStart"/>
        <w:r w:rsidRPr="00FE0DEF">
          <w:rPr>
            <w:rFonts w:ascii="Helvetica" w:eastAsia="Times New Roman" w:hAnsi="Helvetica" w:cs="Helvetica"/>
            <w:sz w:val="26"/>
            <w:szCs w:val="26"/>
          </w:rPr>
          <w:t>wel</w:t>
        </w:r>
        <w:proofErr w:type="spellEnd"/>
        <w:r w:rsidRPr="00FE0DEF">
          <w:rPr>
            <w:rFonts w:ascii="Helvetica" w:eastAsia="Times New Roman" w:hAnsi="Helvetica" w:cs="Helvetica"/>
            <w:sz w:val="26"/>
            <w:szCs w:val="26"/>
          </w:rPr>
          <w:t xml:space="preserve"> insert went, w3resource end</w:t>
        </w:r>
        <w:r w:rsidRPr="00FE0DEF">
          <w:rPr>
            <w:rFonts w:ascii="Helvetica" w:eastAsia="Times New Roman" w:hAnsi="Helvetica" w:cs="Helvetica"/>
            <w:sz w:val="26"/>
            <w:szCs w:val="26"/>
          </w:rPr>
          <w:br/>
          <w:t>Input a sentence:: The quick brown fox jumps over the lazy dog.</w:t>
        </w:r>
        <w:r w:rsidRPr="00FE0DEF">
          <w:rPr>
            <w:rFonts w:ascii="Helvetica" w:eastAsia="Times New Roman" w:hAnsi="Helvetica" w:cs="Helvetica"/>
            <w:sz w:val="26"/>
            <w:szCs w:val="26"/>
          </w:rPr>
          <w:br/>
          <w:t>The quick brown fox jumps over the lazy dog.</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81" w:author="Unknown"/>
          <w:rFonts w:ascii="Helvetica" w:eastAsia="Times New Roman" w:hAnsi="Helvetica" w:cs="Helvetica"/>
          <w:sz w:val="26"/>
          <w:szCs w:val="26"/>
        </w:rPr>
      </w:pPr>
      <w:ins w:id="282" w:author="Unknown">
        <w:r w:rsidRPr="00FE0DEF">
          <w:rPr>
            <w:rFonts w:ascii="Helvetica" w:eastAsia="Times New Roman" w:hAnsi="Helvetica" w:cs="Helvetica"/>
            <w:b/>
            <w:bCs/>
            <w:sz w:val="26"/>
            <w:szCs w:val="26"/>
          </w:rPr>
          <w:t>57.</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83" w:author="Unknown">
        <w:r w:rsidRPr="00FE0DEF">
          <w:rPr>
            <w:rFonts w:ascii="Helvetica" w:eastAsia="Times New Roman" w:hAnsi="Helvetica" w:cs="Helvetica"/>
            <w:sz w:val="26"/>
            <w:szCs w:val="26"/>
          </w:rPr>
          <w:t xml:space="preserve"> to print the area of a hexagon.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area of a hexagon:</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side of the hexagon: 6</w:t>
        </w:r>
        <w:r w:rsidRPr="00FE0DEF">
          <w:rPr>
            <w:rFonts w:ascii="Helvetica" w:eastAsia="Times New Roman" w:hAnsi="Helvetica" w:cs="Helvetica"/>
            <w:sz w:val="26"/>
            <w:szCs w:val="26"/>
          </w:rPr>
          <w:br/>
          <w:t>The area of the hexagon is: 93.5307</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86" w:author="Unknown"/>
          <w:rFonts w:ascii="Helvetica" w:eastAsia="Times New Roman" w:hAnsi="Helvetica" w:cs="Helvetica"/>
          <w:sz w:val="26"/>
          <w:szCs w:val="26"/>
        </w:rPr>
      </w:pPr>
      <w:ins w:id="287" w:author="Unknown">
        <w:r w:rsidRPr="00FE0DEF">
          <w:rPr>
            <w:rFonts w:ascii="Helvetica" w:eastAsia="Times New Roman" w:hAnsi="Helvetica" w:cs="Helvetica"/>
            <w:b/>
            <w:bCs/>
            <w:sz w:val="26"/>
            <w:szCs w:val="26"/>
          </w:rPr>
          <w:t>58.</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88" w:author="Unknown">
        <w:r w:rsidRPr="00FE0DEF">
          <w:rPr>
            <w:rFonts w:ascii="Helvetica" w:eastAsia="Times New Roman" w:hAnsi="Helvetica" w:cs="Helvetica"/>
            <w:sz w:val="26"/>
            <w:szCs w:val="26"/>
          </w:rPr>
          <w:t xml:space="preserve"> to print the area of a polygon.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area of a polygon:</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number of sides of the polygon: 7</w:t>
        </w:r>
        <w:r w:rsidRPr="00FE0DEF">
          <w:rPr>
            <w:rFonts w:ascii="Helvetica" w:eastAsia="Times New Roman" w:hAnsi="Helvetica" w:cs="Helvetica"/>
            <w:sz w:val="26"/>
            <w:szCs w:val="26"/>
          </w:rPr>
          <w:br/>
          <w:t>Input the length of each side of the polygon: 6</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The area of the polygon is: 130.821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91" w:author="Unknown"/>
          <w:rFonts w:ascii="Helvetica" w:eastAsia="Times New Roman" w:hAnsi="Helvetica" w:cs="Helvetica"/>
          <w:sz w:val="26"/>
          <w:szCs w:val="26"/>
        </w:rPr>
      </w:pPr>
      <w:ins w:id="292" w:author="Unknown">
        <w:r w:rsidRPr="00FE0DEF">
          <w:rPr>
            <w:rFonts w:ascii="Helvetica" w:eastAsia="Times New Roman" w:hAnsi="Helvetica" w:cs="Helvetica"/>
            <w:b/>
            <w:bCs/>
            <w:sz w:val="26"/>
            <w:szCs w:val="26"/>
          </w:rPr>
          <w:t>59.</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93" w:author="Unknown">
        <w:r w:rsidRPr="00FE0DEF">
          <w:rPr>
            <w:rFonts w:ascii="Helvetica" w:eastAsia="Times New Roman" w:hAnsi="Helvetica" w:cs="Helvetica"/>
            <w:sz w:val="26"/>
            <w:szCs w:val="26"/>
          </w:rPr>
          <w:t xml:space="preserve"> to compute the distance between two points on the surface of earth.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 xml:space="preserve">Print the </w:t>
        </w:r>
        <w:proofErr w:type="spellStart"/>
        <w:r w:rsidRPr="00FE0DEF">
          <w:rPr>
            <w:rFonts w:ascii="Helvetica" w:eastAsia="Times New Roman" w:hAnsi="Helvetica" w:cs="Helvetica"/>
            <w:sz w:val="26"/>
            <w:szCs w:val="26"/>
          </w:rPr>
          <w:t>the</w:t>
        </w:r>
        <w:proofErr w:type="spellEnd"/>
        <w:r w:rsidRPr="00FE0DEF">
          <w:rPr>
            <w:rFonts w:ascii="Helvetica" w:eastAsia="Times New Roman" w:hAnsi="Helvetica" w:cs="Helvetica"/>
            <w:sz w:val="26"/>
            <w:szCs w:val="26"/>
          </w:rPr>
          <w:t xml:space="preserve"> distance between two points on the surface of earth:</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latitude of coordinate 1: 25</w:t>
        </w:r>
        <w:r w:rsidRPr="00FE0DEF">
          <w:rPr>
            <w:rFonts w:ascii="Helvetica" w:eastAsia="Times New Roman" w:hAnsi="Helvetica" w:cs="Helvetica"/>
            <w:sz w:val="26"/>
            <w:szCs w:val="26"/>
          </w:rPr>
          <w:br/>
          <w:t>Input the longitude of coordinate 1: 35</w:t>
        </w:r>
        <w:r w:rsidRPr="00FE0DEF">
          <w:rPr>
            <w:rFonts w:ascii="Helvetica" w:eastAsia="Times New Roman" w:hAnsi="Helvetica" w:cs="Helvetica"/>
            <w:sz w:val="26"/>
            <w:szCs w:val="26"/>
          </w:rPr>
          <w:br/>
          <w:t>Input the latitude of coordinate 2: 35.5</w:t>
        </w:r>
        <w:r w:rsidRPr="00FE0DEF">
          <w:rPr>
            <w:rFonts w:ascii="Helvetica" w:eastAsia="Times New Roman" w:hAnsi="Helvetica" w:cs="Helvetica"/>
            <w:sz w:val="26"/>
            <w:szCs w:val="26"/>
          </w:rPr>
          <w:br/>
          <w:t>Input the longitude of coordinate 2: 25.5</w:t>
        </w:r>
        <w:r w:rsidRPr="00FE0DEF">
          <w:rPr>
            <w:rFonts w:ascii="Helvetica" w:eastAsia="Times New Roman" w:hAnsi="Helvetica" w:cs="Helvetica"/>
            <w:sz w:val="26"/>
            <w:szCs w:val="26"/>
          </w:rPr>
          <w:br/>
          <w:t>The distance between those points is: 1480.08</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96" w:author="Unknown"/>
          <w:rFonts w:ascii="Helvetica" w:eastAsia="Times New Roman" w:hAnsi="Helvetica" w:cs="Helvetica"/>
          <w:sz w:val="26"/>
          <w:szCs w:val="26"/>
        </w:rPr>
      </w:pPr>
      <w:ins w:id="297" w:author="Unknown">
        <w:r w:rsidRPr="00FE0DEF">
          <w:rPr>
            <w:rFonts w:ascii="Helvetica" w:eastAsia="Times New Roman" w:hAnsi="Helvetica" w:cs="Helvetica"/>
            <w:b/>
            <w:bCs/>
            <w:sz w:val="26"/>
            <w:szCs w:val="26"/>
          </w:rPr>
          <w:t>60.</w:t>
        </w:r>
        <w:r w:rsidRPr="00FE0DEF">
          <w:rPr>
            <w:rFonts w:ascii="Helvetica" w:eastAsia="Times New Roman" w:hAnsi="Helvetica" w:cs="Helvetica"/>
            <w:sz w:val="26"/>
            <w:szCs w:val="26"/>
          </w:rPr>
          <w:t xml:space="preserve"> Write a program in </w:t>
        </w:r>
      </w:ins>
      <w:r w:rsidR="00C36EC6">
        <w:rPr>
          <w:rFonts w:ascii="Helvetica" w:eastAsia="Times New Roman" w:hAnsi="Helvetica" w:cs="Helvetica"/>
          <w:sz w:val="26"/>
          <w:szCs w:val="26"/>
        </w:rPr>
        <w:t>JAVA</w:t>
      </w:r>
      <w:ins w:id="298" w:author="Unknown">
        <w:r w:rsidRPr="00FE0DEF">
          <w:rPr>
            <w:rFonts w:ascii="Helvetica" w:eastAsia="Times New Roman" w:hAnsi="Helvetica" w:cs="Helvetica"/>
            <w:sz w:val="26"/>
            <w:szCs w:val="26"/>
          </w:rPr>
          <w:t xml:space="preserve"> to add two binary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Addition of two binary numbers:</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1st binary number: 1010</w:t>
        </w:r>
        <w:r w:rsidRPr="00FE0DEF">
          <w:rPr>
            <w:rFonts w:ascii="Helvetica" w:eastAsia="Times New Roman" w:hAnsi="Helvetica" w:cs="Helvetica"/>
            <w:sz w:val="26"/>
            <w:szCs w:val="26"/>
          </w:rPr>
          <w:br/>
          <w:t>Input the 2nd binary number: 0011</w:t>
        </w:r>
        <w:r w:rsidRPr="00FE0DEF">
          <w:rPr>
            <w:rFonts w:ascii="Helvetica" w:eastAsia="Times New Roman" w:hAnsi="Helvetica" w:cs="Helvetica"/>
            <w:sz w:val="26"/>
            <w:szCs w:val="26"/>
          </w:rPr>
          <w:br/>
          <w:t>The sum of two binary numbers is: 1101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01" w:author="Unknown"/>
          <w:rFonts w:ascii="Helvetica" w:eastAsia="Times New Roman" w:hAnsi="Helvetica" w:cs="Helvetica"/>
          <w:sz w:val="26"/>
          <w:szCs w:val="26"/>
        </w:rPr>
      </w:pPr>
      <w:ins w:id="302" w:author="Unknown">
        <w:r w:rsidRPr="00FE0DEF">
          <w:rPr>
            <w:rFonts w:ascii="Helvetica" w:eastAsia="Times New Roman" w:hAnsi="Helvetica" w:cs="Helvetica"/>
            <w:b/>
            <w:bCs/>
            <w:sz w:val="26"/>
            <w:szCs w:val="26"/>
          </w:rPr>
          <w:t>61.</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03" w:author="Unknown">
        <w:r w:rsidRPr="00FE0DEF">
          <w:rPr>
            <w:rFonts w:ascii="Helvetica" w:eastAsia="Times New Roman" w:hAnsi="Helvetica" w:cs="Helvetica"/>
            <w:sz w:val="26"/>
            <w:szCs w:val="26"/>
          </w:rPr>
          <w:t xml:space="preserve"> program to swap first and last digits of any number.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Input any number: 12345</w:t>
        </w:r>
        <w:r w:rsidRPr="00FE0DEF">
          <w:rPr>
            <w:rFonts w:ascii="Helvetica" w:eastAsia="Times New Roman" w:hAnsi="Helvetica" w:cs="Helvetica"/>
            <w:sz w:val="26"/>
            <w:szCs w:val="26"/>
          </w:rPr>
          <w:br/>
          <w:t>The number after swapping the first and last digits are: 52341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06" w:author="Unknown"/>
          <w:rFonts w:ascii="Helvetica" w:eastAsia="Times New Roman" w:hAnsi="Helvetica" w:cs="Helvetica"/>
          <w:sz w:val="26"/>
          <w:szCs w:val="26"/>
        </w:rPr>
      </w:pPr>
      <w:ins w:id="307" w:author="Unknown">
        <w:r w:rsidRPr="00FE0DEF">
          <w:rPr>
            <w:rFonts w:ascii="Helvetica" w:eastAsia="Times New Roman" w:hAnsi="Helvetica" w:cs="Helvetica"/>
            <w:b/>
            <w:bCs/>
            <w:sz w:val="26"/>
            <w:szCs w:val="26"/>
          </w:rPr>
          <w:t>62.</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08" w:author="Unknown">
        <w:r w:rsidRPr="00FE0DEF">
          <w:rPr>
            <w:rFonts w:ascii="Helvetica" w:eastAsia="Times New Roman" w:hAnsi="Helvetica" w:cs="Helvetica"/>
            <w:sz w:val="26"/>
            <w:szCs w:val="26"/>
          </w:rPr>
          <w:t xml:space="preserve"> program to which reads an given integer n and prints a twin prime which has the maximum size among twin primes less than or equals </w:t>
        </w:r>
        <w:proofErr w:type="spellStart"/>
        <w:r w:rsidRPr="00FE0DEF">
          <w:rPr>
            <w:rFonts w:ascii="Helvetica" w:eastAsia="Times New Roman" w:hAnsi="Helvetica" w:cs="Helvetica"/>
            <w:sz w:val="26"/>
            <w:szCs w:val="26"/>
          </w:rPr>
          <w:t>to n</w:t>
        </w:r>
        <w:proofErr w:type="spellEnd"/>
        <w:r w:rsidRPr="00FE0DEF">
          <w:rPr>
            <w:rFonts w:ascii="Helvetica" w:eastAsia="Times New Roman" w:hAnsi="Helvetica" w:cs="Helvetica"/>
            <w:sz w:val="26"/>
            <w:szCs w:val="26"/>
          </w:rPr>
          <w: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 xml:space="preserve">According to </w:t>
        </w:r>
        <w:proofErr w:type="spellStart"/>
        <w:r w:rsidRPr="00FE0DEF">
          <w:rPr>
            <w:rFonts w:ascii="Helvetica" w:eastAsia="Times New Roman" w:hAnsi="Helvetica" w:cs="Helvetica"/>
            <w:sz w:val="26"/>
            <w:szCs w:val="26"/>
          </w:rPr>
          <w:t>wikipedia</w:t>
        </w:r>
        <w:proofErr w:type="spellEnd"/>
        <w:r w:rsidRPr="00FE0DEF">
          <w:rPr>
            <w:rFonts w:ascii="Helvetica" w:eastAsia="Times New Roman" w:hAnsi="Helvetica" w:cs="Helvetica"/>
            <w:sz w:val="26"/>
            <w:szCs w:val="26"/>
          </w:rPr>
          <w:t xml:space="preserve"> "A twin prime is a prime number that is either 2 less or 2 more than another prime number" for example, either member of the twin prime pair (41, 43). In other words, a twin prime is a prime that has a prime gap of two".</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11" w:author="Unknown"/>
          <w:rFonts w:ascii="Helvetica" w:eastAsia="Times New Roman" w:hAnsi="Helvetica" w:cs="Helvetica"/>
          <w:sz w:val="26"/>
          <w:szCs w:val="26"/>
        </w:rPr>
      </w:pPr>
      <w:ins w:id="312" w:author="Unknown">
        <w:r w:rsidRPr="00FE0DEF">
          <w:rPr>
            <w:rFonts w:ascii="Helvetica" w:eastAsia="Times New Roman" w:hAnsi="Helvetica" w:cs="Helvetica"/>
            <w:b/>
            <w:bCs/>
            <w:sz w:val="26"/>
            <w:szCs w:val="26"/>
          </w:rPr>
          <w:lastRenderedPageBreak/>
          <w:t>63.</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13" w:author="Unknown">
        <w:r w:rsidRPr="00FE0DEF">
          <w:rPr>
            <w:rFonts w:ascii="Helvetica" w:eastAsia="Times New Roman" w:hAnsi="Helvetica" w:cs="Helvetica"/>
            <w:sz w:val="26"/>
            <w:szCs w:val="26"/>
          </w:rPr>
          <w:t xml:space="preserve"> program which prints three highest numbers from a list of numbers in descending order.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16" w:author="Unknown"/>
          <w:rFonts w:ascii="Helvetica" w:eastAsia="Times New Roman" w:hAnsi="Helvetica" w:cs="Helvetica"/>
          <w:sz w:val="26"/>
          <w:szCs w:val="26"/>
        </w:rPr>
      </w:pPr>
      <w:ins w:id="317" w:author="Unknown">
        <w:r w:rsidRPr="00FE0DEF">
          <w:rPr>
            <w:rFonts w:ascii="Helvetica" w:eastAsia="Times New Roman" w:hAnsi="Helvetica" w:cs="Helvetica"/>
            <w:b/>
            <w:bCs/>
            <w:sz w:val="26"/>
            <w:szCs w:val="26"/>
          </w:rPr>
          <w:t>64.</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18" w:author="Unknown">
        <w:r w:rsidRPr="00FE0DEF">
          <w:rPr>
            <w:rFonts w:ascii="Helvetica" w:eastAsia="Times New Roman" w:hAnsi="Helvetica" w:cs="Helvetica"/>
            <w:sz w:val="26"/>
            <w:szCs w:val="26"/>
          </w:rPr>
          <w:t xml:space="preserve"> program to compute the sum of the two given integers and count the number of digits of the sum value.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21" w:author="Unknown"/>
          <w:rFonts w:ascii="Helvetica" w:eastAsia="Times New Roman" w:hAnsi="Helvetica" w:cs="Helvetica"/>
          <w:sz w:val="26"/>
          <w:szCs w:val="26"/>
        </w:rPr>
      </w:pPr>
      <w:ins w:id="322" w:author="Unknown">
        <w:r w:rsidRPr="00FE0DEF">
          <w:rPr>
            <w:rFonts w:ascii="Helvetica" w:eastAsia="Times New Roman" w:hAnsi="Helvetica" w:cs="Helvetica"/>
            <w:b/>
            <w:bCs/>
            <w:sz w:val="26"/>
            <w:szCs w:val="26"/>
          </w:rPr>
          <w:t>65.</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23" w:author="Unknown">
        <w:r w:rsidRPr="00FE0DEF">
          <w:rPr>
            <w:rFonts w:ascii="Helvetica" w:eastAsia="Times New Roman" w:hAnsi="Helvetica" w:cs="Helvetica"/>
            <w:sz w:val="26"/>
            <w:szCs w:val="26"/>
          </w:rPr>
          <w:t xml:space="preserve"> program to check whether given length of three side form a right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26" w:author="Unknown"/>
          <w:rFonts w:ascii="Helvetica" w:eastAsia="Times New Roman" w:hAnsi="Helvetica" w:cs="Helvetica"/>
          <w:sz w:val="26"/>
          <w:szCs w:val="26"/>
        </w:rPr>
      </w:pPr>
      <w:ins w:id="327" w:author="Unknown">
        <w:r w:rsidRPr="00FE0DEF">
          <w:rPr>
            <w:rFonts w:ascii="Helvetica" w:eastAsia="Times New Roman" w:hAnsi="Helvetica" w:cs="Helvetica"/>
            <w:b/>
            <w:bCs/>
            <w:sz w:val="26"/>
            <w:szCs w:val="26"/>
          </w:rPr>
          <w:t>66.</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28" w:author="Unknown">
        <w:r w:rsidRPr="00FE0DEF">
          <w:rPr>
            <w:rFonts w:ascii="Helvetica" w:eastAsia="Times New Roman" w:hAnsi="Helvetica" w:cs="Helvetica"/>
            <w:sz w:val="26"/>
            <w:szCs w:val="26"/>
          </w:rPr>
          <w:t xml:space="preserve"> program to add all the numbers from 1 to a given number.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Add 1 to 4: 10</w:t>
        </w:r>
        <w:r w:rsidRPr="00FE0DEF">
          <w:rPr>
            <w:rFonts w:ascii="Helvetica" w:eastAsia="Times New Roman" w:hAnsi="Helvetica" w:cs="Helvetica"/>
            <w:sz w:val="26"/>
            <w:szCs w:val="26"/>
          </w:rPr>
          <w:br/>
          <w:t>Add 1 to 100: 5050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31" w:author="Unknown"/>
          <w:rFonts w:ascii="Helvetica" w:eastAsia="Times New Roman" w:hAnsi="Helvetica" w:cs="Helvetica"/>
          <w:sz w:val="26"/>
          <w:szCs w:val="26"/>
        </w:rPr>
      </w:pPr>
      <w:ins w:id="332" w:author="Unknown">
        <w:r w:rsidRPr="00FE0DEF">
          <w:rPr>
            <w:rFonts w:ascii="Helvetica" w:eastAsia="Times New Roman" w:hAnsi="Helvetica" w:cs="Helvetica"/>
            <w:b/>
            <w:bCs/>
            <w:sz w:val="26"/>
            <w:szCs w:val="26"/>
          </w:rPr>
          <w:t>67.</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33" w:author="Unknown">
        <w:r w:rsidRPr="00FE0DEF">
          <w:rPr>
            <w:rFonts w:ascii="Helvetica" w:eastAsia="Times New Roman" w:hAnsi="Helvetica" w:cs="Helvetica"/>
            <w:sz w:val="26"/>
            <w:szCs w:val="26"/>
          </w:rPr>
          <w:t xml:space="preserve"> program to which prints the central coordinate and the radius of a circumscribed circle of a triangle which is created by three points on the plane surface.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36" w:author="Unknown"/>
          <w:rFonts w:ascii="Helvetica" w:eastAsia="Times New Roman" w:hAnsi="Helvetica" w:cs="Helvetica"/>
          <w:sz w:val="26"/>
          <w:szCs w:val="26"/>
        </w:rPr>
      </w:pPr>
      <w:ins w:id="337" w:author="Unknown">
        <w:r w:rsidRPr="00FE0DEF">
          <w:rPr>
            <w:rFonts w:ascii="Helvetica" w:eastAsia="Times New Roman" w:hAnsi="Helvetica" w:cs="Helvetica"/>
            <w:b/>
            <w:bCs/>
            <w:sz w:val="26"/>
            <w:szCs w:val="26"/>
          </w:rPr>
          <w:t>68.</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38" w:author="Unknown">
        <w:r w:rsidRPr="00FE0DEF">
          <w:rPr>
            <w:rFonts w:ascii="Helvetica" w:eastAsia="Times New Roman" w:hAnsi="Helvetica" w:cs="Helvetica"/>
            <w:sz w:val="26"/>
            <w:szCs w:val="26"/>
          </w:rPr>
          <w:t xml:space="preserve"> program to read seven numbers and sorts them in descending order.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41" w:author="Unknown"/>
          <w:rFonts w:ascii="Helvetica" w:eastAsia="Times New Roman" w:hAnsi="Helvetica" w:cs="Helvetica"/>
          <w:sz w:val="26"/>
          <w:szCs w:val="26"/>
        </w:rPr>
      </w:pPr>
      <w:ins w:id="342" w:author="Unknown">
        <w:r w:rsidRPr="00FE0DEF">
          <w:rPr>
            <w:rFonts w:ascii="Helvetica" w:eastAsia="Times New Roman" w:hAnsi="Helvetica" w:cs="Helvetica"/>
            <w:b/>
            <w:bCs/>
            <w:sz w:val="26"/>
            <w:szCs w:val="26"/>
          </w:rPr>
          <w:t>69.</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43" w:author="Unknown">
        <w:r w:rsidRPr="00FE0DEF">
          <w:rPr>
            <w:rFonts w:ascii="Helvetica" w:eastAsia="Times New Roman" w:hAnsi="Helvetica" w:cs="Helvetica"/>
            <w:sz w:val="26"/>
            <w:szCs w:val="26"/>
          </w:rPr>
          <w:t xml:space="preserve"> program to read an integer n and prints the factorial of n, assume that n = 10.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46" w:author="Unknown"/>
          <w:rFonts w:ascii="Helvetica" w:eastAsia="Times New Roman" w:hAnsi="Helvetica" w:cs="Helvetica"/>
          <w:sz w:val="26"/>
          <w:szCs w:val="26"/>
        </w:rPr>
      </w:pPr>
      <w:ins w:id="347" w:author="Unknown">
        <w:r w:rsidRPr="00FE0DEF">
          <w:rPr>
            <w:rFonts w:ascii="Helvetica" w:eastAsia="Times New Roman" w:hAnsi="Helvetica" w:cs="Helvetica"/>
            <w:b/>
            <w:bCs/>
            <w:sz w:val="26"/>
            <w:szCs w:val="26"/>
          </w:rPr>
          <w:t>70.</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48" w:author="Unknown">
        <w:r w:rsidRPr="00FE0DEF">
          <w:rPr>
            <w:rFonts w:ascii="Helvetica" w:eastAsia="Times New Roman" w:hAnsi="Helvetica" w:cs="Helvetica"/>
            <w:sz w:val="26"/>
            <w:szCs w:val="26"/>
          </w:rPr>
          <w:t xml:space="preserve"> program to replace all the lower-case letters of a given string with the corresponding capital letters.</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51" w:author="Unknown"/>
          <w:rFonts w:ascii="Helvetica" w:eastAsia="Times New Roman" w:hAnsi="Helvetica" w:cs="Helvetica"/>
          <w:sz w:val="26"/>
          <w:szCs w:val="26"/>
        </w:rPr>
      </w:pPr>
      <w:ins w:id="352" w:author="Unknown">
        <w:r w:rsidRPr="00FE0DEF">
          <w:rPr>
            <w:rFonts w:ascii="Helvetica" w:eastAsia="Times New Roman" w:hAnsi="Helvetica" w:cs="Helvetica"/>
            <w:b/>
            <w:bCs/>
            <w:sz w:val="26"/>
            <w:szCs w:val="26"/>
          </w:rPr>
          <w:t>71.</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53" w:author="Unknown">
        <w:r w:rsidRPr="00FE0DEF">
          <w:rPr>
            <w:rFonts w:ascii="Helvetica" w:eastAsia="Times New Roman" w:hAnsi="Helvetica" w:cs="Helvetica"/>
            <w:sz w:val="26"/>
            <w:szCs w:val="26"/>
          </w:rPr>
          <w:t xml:space="preserve"> program which reads a sequence of integers and prints mode values of the sequence. The number of integers is greater than or equals to 1 and less than or equals to 100.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Note: The mode of a set of data values is the value that appears most often.</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56" w:author="Unknown"/>
          <w:rFonts w:ascii="Helvetica" w:eastAsia="Times New Roman" w:hAnsi="Helvetica" w:cs="Helvetica"/>
          <w:sz w:val="26"/>
          <w:szCs w:val="26"/>
        </w:rPr>
      </w:pPr>
      <w:ins w:id="357" w:author="Unknown">
        <w:r w:rsidRPr="00FE0DEF">
          <w:rPr>
            <w:rFonts w:ascii="Helvetica" w:eastAsia="Times New Roman" w:hAnsi="Helvetica" w:cs="Helvetica"/>
            <w:b/>
            <w:bCs/>
            <w:sz w:val="26"/>
            <w:szCs w:val="26"/>
          </w:rPr>
          <w:t>72.</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58" w:author="Unknown">
        <w:r w:rsidRPr="00FE0DEF">
          <w:rPr>
            <w:rFonts w:ascii="Helvetica" w:eastAsia="Times New Roman" w:hAnsi="Helvetica" w:cs="Helvetica"/>
            <w:sz w:val="26"/>
            <w:szCs w:val="26"/>
          </w:rPr>
          <w:t xml:space="preserve"> program to which reads n digits chosen from 0 to 9 and counts the number of combinations where the sum of the digits equals to given number. Do not use the same digits in a combination.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For example, the combinations where n = 2 and s = 5 are as follows</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0 + 5 = 5</w:t>
        </w:r>
        <w:r w:rsidRPr="00FE0DEF">
          <w:rPr>
            <w:rFonts w:ascii="Helvetica" w:eastAsia="Times New Roman" w:hAnsi="Helvetica" w:cs="Helvetica"/>
            <w:sz w:val="26"/>
            <w:szCs w:val="26"/>
          </w:rPr>
          <w:br/>
          <w:t>1 + 4 = 5</w:t>
        </w:r>
        <w:r w:rsidRPr="00FE0DEF">
          <w:rPr>
            <w:rFonts w:ascii="Helvetica" w:eastAsia="Times New Roman" w:hAnsi="Helvetica" w:cs="Helvetica"/>
            <w:sz w:val="26"/>
            <w:szCs w:val="26"/>
          </w:rPr>
          <w:br/>
          <w:t>3 + 2 = 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6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61" w:author="Unknown"/>
          <w:rFonts w:ascii="Helvetica" w:eastAsia="Times New Roman" w:hAnsi="Helvetica" w:cs="Helvetica"/>
          <w:sz w:val="26"/>
          <w:szCs w:val="26"/>
        </w:rPr>
      </w:pPr>
      <w:ins w:id="362" w:author="Unknown">
        <w:r w:rsidRPr="00FE0DEF">
          <w:rPr>
            <w:rFonts w:ascii="Helvetica" w:eastAsia="Times New Roman" w:hAnsi="Helvetica" w:cs="Helvetica"/>
            <w:b/>
            <w:bCs/>
            <w:sz w:val="26"/>
            <w:szCs w:val="26"/>
          </w:rPr>
          <w:t>73.</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63" w:author="Unknown">
        <w:r w:rsidRPr="00FE0DEF">
          <w:rPr>
            <w:rFonts w:ascii="Helvetica" w:eastAsia="Times New Roman" w:hAnsi="Helvetica" w:cs="Helvetica"/>
            <w:sz w:val="26"/>
            <w:szCs w:val="26"/>
          </w:rPr>
          <w:t xml:space="preserve"> program that accepts sales unit price and sales quantity of various items and compute total sales amount and the average sales quantity. All input values must greater than or equal to 0 and less than or equal to 1,000, and the number of pairs of sales unit and sales quantity does not exceed 100. If a fraction occurs in the average of the sales quantity, round the first decimal place.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6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6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66" w:author="Unknown"/>
          <w:rFonts w:ascii="Helvetica" w:eastAsia="Times New Roman" w:hAnsi="Helvetica" w:cs="Helvetica"/>
          <w:sz w:val="26"/>
          <w:szCs w:val="26"/>
        </w:rPr>
      </w:pPr>
      <w:ins w:id="367" w:author="Unknown">
        <w:r w:rsidRPr="00FE0DEF">
          <w:rPr>
            <w:rFonts w:ascii="Helvetica" w:eastAsia="Times New Roman" w:hAnsi="Helvetica" w:cs="Helvetica"/>
            <w:b/>
            <w:bCs/>
            <w:sz w:val="26"/>
            <w:szCs w:val="26"/>
          </w:rPr>
          <w:t>74.</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68" w:author="Unknown">
        <w:r w:rsidRPr="00FE0DEF">
          <w:rPr>
            <w:rFonts w:ascii="Helvetica" w:eastAsia="Times New Roman" w:hAnsi="Helvetica" w:cs="Helvetica"/>
            <w:sz w:val="26"/>
            <w:szCs w:val="26"/>
          </w:rPr>
          <w:t xml:space="preserve"> program that accepts various numbers and compute the difference between the highest number and the lowest number. All input numbers should be real numbers between 0 and 1,000,000. The output (real number) may include an error of 0.01 or less.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6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7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71" w:author="Unknown"/>
          <w:rFonts w:ascii="Helvetica" w:eastAsia="Times New Roman" w:hAnsi="Helvetica" w:cs="Helvetica"/>
          <w:sz w:val="26"/>
          <w:szCs w:val="26"/>
        </w:rPr>
      </w:pPr>
      <w:ins w:id="372" w:author="Unknown">
        <w:r w:rsidRPr="00FE0DEF">
          <w:rPr>
            <w:rFonts w:ascii="Helvetica" w:eastAsia="Times New Roman" w:hAnsi="Helvetica" w:cs="Helvetica"/>
            <w:b/>
            <w:bCs/>
            <w:sz w:val="26"/>
            <w:szCs w:val="26"/>
          </w:rPr>
          <w:t>75.</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73" w:author="Unknown">
        <w:r w:rsidRPr="00FE0DEF">
          <w:rPr>
            <w:rFonts w:ascii="Helvetica" w:eastAsia="Times New Roman" w:hAnsi="Helvetica" w:cs="Helvetica"/>
            <w:sz w:val="26"/>
            <w:szCs w:val="26"/>
          </w:rPr>
          <w:t xml:space="preserve"> program to compute the sum of the specified number of Prime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7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For example when n = 7</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s = 2 + 3 + 5 + 7 + 11 + 13 + 17 = 58.</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7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76" w:author="Unknown"/>
          <w:rFonts w:ascii="Helvetica" w:eastAsia="Times New Roman" w:hAnsi="Helvetica" w:cs="Helvetica"/>
          <w:sz w:val="26"/>
          <w:szCs w:val="26"/>
        </w:rPr>
      </w:pPr>
      <w:ins w:id="377" w:author="Unknown">
        <w:r w:rsidRPr="00FE0DEF">
          <w:rPr>
            <w:rFonts w:ascii="Helvetica" w:eastAsia="Times New Roman" w:hAnsi="Helvetica" w:cs="Helvetica"/>
            <w:b/>
            <w:bCs/>
            <w:sz w:val="26"/>
            <w:szCs w:val="26"/>
          </w:rPr>
          <w:t>76. </w:t>
        </w:r>
        <w:r w:rsidRPr="00FE0DEF">
          <w:rPr>
            <w:rFonts w:ascii="Helvetica" w:eastAsia="Times New Roman" w:hAnsi="Helvetica" w:cs="Helvetica"/>
            <w:sz w:val="26"/>
            <w:szCs w:val="26"/>
          </w:rPr>
          <w:t xml:space="preserve">An even number of 4 or more can be represented by the sum of two prime numbers. This is called </w:t>
        </w:r>
        <w:proofErr w:type="spellStart"/>
        <w:r w:rsidRPr="00FE0DEF">
          <w:rPr>
            <w:rFonts w:ascii="Helvetica" w:eastAsia="Times New Roman" w:hAnsi="Helvetica" w:cs="Helvetica"/>
            <w:sz w:val="26"/>
            <w:szCs w:val="26"/>
          </w:rPr>
          <w:t>Goldbach</w:t>
        </w:r>
        <w:proofErr w:type="spellEnd"/>
        <w:r w:rsidRPr="00FE0DEF">
          <w:rPr>
            <w:rFonts w:ascii="Helvetica" w:eastAsia="Times New Roman" w:hAnsi="Helvetica" w:cs="Helvetica"/>
            <w:sz w:val="26"/>
            <w:szCs w:val="26"/>
          </w:rPr>
          <w:t xml:space="preserve"> expectation, and it is confirmed that it is correct up to a considerably large number by computer calculation. For example, 10 can be expressed as the sum of two prime numbers 7 + 3, 5 + 5. Write a </w:t>
        </w:r>
      </w:ins>
      <w:r w:rsidR="00C36EC6">
        <w:rPr>
          <w:rFonts w:ascii="Helvetica" w:eastAsia="Times New Roman" w:hAnsi="Helvetica" w:cs="Helvetica"/>
          <w:sz w:val="26"/>
          <w:szCs w:val="26"/>
        </w:rPr>
        <w:t>JAVA</w:t>
      </w:r>
      <w:ins w:id="378" w:author="Unknown">
        <w:r w:rsidRPr="00FE0DEF">
          <w:rPr>
            <w:rFonts w:ascii="Helvetica" w:eastAsia="Times New Roman" w:hAnsi="Helvetica" w:cs="Helvetica"/>
            <w:sz w:val="26"/>
            <w:szCs w:val="26"/>
          </w:rPr>
          <w:t xml:space="preserve"> program that accept an integer (n) from the user and outputs the number of combinations that express n as a sum of two prime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7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Note: n should be greater than or equal to 4 and less than or equal to 50,000.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8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81" w:author="Unknown"/>
          <w:rFonts w:ascii="Helvetica" w:eastAsia="Times New Roman" w:hAnsi="Helvetica" w:cs="Helvetica"/>
          <w:sz w:val="26"/>
          <w:szCs w:val="26"/>
        </w:rPr>
      </w:pPr>
      <w:ins w:id="382" w:author="Unknown">
        <w:r w:rsidRPr="00FE0DEF">
          <w:rPr>
            <w:rFonts w:ascii="Helvetica" w:eastAsia="Times New Roman" w:hAnsi="Helvetica" w:cs="Helvetica"/>
            <w:b/>
            <w:bCs/>
            <w:sz w:val="26"/>
            <w:szCs w:val="26"/>
          </w:rPr>
          <w:t>77.</w:t>
        </w:r>
        <w:r w:rsidRPr="00FE0DEF">
          <w:rPr>
            <w:rFonts w:ascii="Helvetica" w:eastAsia="Times New Roman" w:hAnsi="Helvetica" w:cs="Helvetica"/>
            <w:sz w:val="26"/>
            <w:szCs w:val="26"/>
          </w:rPr>
          <w:t> There are four different points on a plane: A(x1, y1), B(x2, y2), C(x3, y3) and D(x4, y4).</w:t>
        </w:r>
        <w:r w:rsidRPr="00FE0DEF">
          <w:rPr>
            <w:rFonts w:ascii="Helvetica" w:eastAsia="Times New Roman" w:hAnsi="Helvetica" w:cs="Helvetica"/>
            <w:sz w:val="26"/>
            <w:szCs w:val="26"/>
          </w:rPr>
          <w:br/>
          <w:t xml:space="preserve">Write a </w:t>
        </w:r>
      </w:ins>
      <w:r w:rsidR="00C36EC6">
        <w:rPr>
          <w:rFonts w:ascii="Helvetica" w:eastAsia="Times New Roman" w:hAnsi="Helvetica" w:cs="Helvetica"/>
          <w:sz w:val="26"/>
          <w:szCs w:val="26"/>
        </w:rPr>
        <w:t>JAVA</w:t>
      </w:r>
      <w:ins w:id="383" w:author="Unknown">
        <w:r w:rsidRPr="00FE0DEF">
          <w:rPr>
            <w:rFonts w:ascii="Helvetica" w:eastAsia="Times New Roman" w:hAnsi="Helvetica" w:cs="Helvetica"/>
            <w:sz w:val="26"/>
            <w:szCs w:val="26"/>
          </w:rPr>
          <w:t xml:space="preserve"> program to check whether two straight lines AB and CD are orthogonal or not.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8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Input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0 6</w:t>
        </w:r>
        <w:r w:rsidRPr="00FE0DEF">
          <w:rPr>
            <w:rFonts w:ascii="Helvetica" w:eastAsia="Times New Roman" w:hAnsi="Helvetica" w:cs="Helvetica"/>
            <w:sz w:val="26"/>
            <w:szCs w:val="26"/>
          </w:rPr>
          <w:br/>
          <w:t>5 6</w:t>
        </w:r>
        <w:r w:rsidRPr="00FE0DEF">
          <w:rPr>
            <w:rFonts w:ascii="Helvetica" w:eastAsia="Times New Roman" w:hAnsi="Helvetica" w:cs="Helvetica"/>
            <w:sz w:val="26"/>
            <w:szCs w:val="26"/>
          </w:rPr>
          <w:br/>
          <w:t>3 8</w:t>
        </w:r>
        <w:r w:rsidRPr="00FE0DEF">
          <w:rPr>
            <w:rFonts w:ascii="Helvetica" w:eastAsia="Times New Roman" w:hAnsi="Helvetica" w:cs="Helvetica"/>
            <w:sz w:val="26"/>
            <w:szCs w:val="26"/>
          </w:rPr>
          <w:br/>
          <w:t>3 2</w:t>
        </w:r>
        <w:r w:rsidRPr="00FE0DEF">
          <w:rPr>
            <w:rFonts w:ascii="Helvetica" w:eastAsia="Times New Roman" w:hAnsi="Helvetica" w:cs="Helvetica"/>
            <w:sz w:val="26"/>
            <w:szCs w:val="26"/>
          </w:rPr>
          <w:br/>
          <w:t>Output:</w:t>
        </w:r>
        <w:r w:rsidRPr="00FE0DEF">
          <w:rPr>
            <w:rFonts w:ascii="Helvetica" w:eastAsia="Times New Roman" w:hAnsi="Helvetica" w:cs="Helvetica"/>
            <w:sz w:val="26"/>
            <w:szCs w:val="26"/>
          </w:rPr>
          <w:br/>
          <w:t>yes</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8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86" w:author="Unknown"/>
          <w:rFonts w:ascii="Helvetica" w:eastAsia="Times New Roman" w:hAnsi="Helvetica" w:cs="Helvetica"/>
          <w:sz w:val="26"/>
          <w:szCs w:val="26"/>
        </w:rPr>
      </w:pPr>
      <w:ins w:id="387" w:author="Unknown">
        <w:r w:rsidRPr="00FE0DEF">
          <w:rPr>
            <w:rFonts w:ascii="Helvetica" w:eastAsia="Times New Roman" w:hAnsi="Helvetica" w:cs="Helvetica"/>
            <w:b/>
            <w:bCs/>
            <w:sz w:val="26"/>
            <w:szCs w:val="26"/>
          </w:rPr>
          <w:t>78.</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88" w:author="Unknown">
        <w:r w:rsidRPr="00FE0DEF">
          <w:rPr>
            <w:rFonts w:ascii="Helvetica" w:eastAsia="Times New Roman" w:hAnsi="Helvetica" w:cs="Helvetica"/>
            <w:sz w:val="26"/>
            <w:szCs w:val="26"/>
          </w:rPr>
          <w:t xml:space="preserve"> program to sum of all positive integers in a sentence.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8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string: There are 12 chairs, 15 desks, 1 blackboard and 2 fans.</w:t>
        </w:r>
        <w:r w:rsidRPr="00FE0DEF">
          <w:rPr>
            <w:rFonts w:ascii="Helvetica" w:eastAsia="Times New Roman" w:hAnsi="Helvetica" w:cs="Helvetica"/>
            <w:sz w:val="26"/>
            <w:szCs w:val="26"/>
          </w:rPr>
          <w:br/>
          <w:t>Output: 30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9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91" w:author="Unknown"/>
          <w:rFonts w:ascii="Helvetica" w:eastAsia="Times New Roman" w:hAnsi="Helvetica" w:cs="Helvetica"/>
          <w:sz w:val="26"/>
          <w:szCs w:val="26"/>
        </w:rPr>
      </w:pPr>
      <w:ins w:id="392" w:author="Unknown">
        <w:r w:rsidRPr="00FE0DEF">
          <w:rPr>
            <w:rFonts w:ascii="Helvetica" w:eastAsia="Times New Roman" w:hAnsi="Helvetica" w:cs="Helvetica"/>
            <w:b/>
            <w:bCs/>
            <w:sz w:val="26"/>
            <w:szCs w:val="26"/>
          </w:rPr>
          <w:t>79.</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93" w:author="Unknown">
        <w:r w:rsidRPr="00FE0DEF">
          <w:rPr>
            <w:rFonts w:ascii="Helvetica" w:eastAsia="Times New Roman" w:hAnsi="Helvetica" w:cs="Helvetica"/>
            <w:sz w:val="26"/>
            <w:szCs w:val="26"/>
          </w:rPr>
          <w:t xml:space="preserve"> program to display all the leap years between two given years. If there is no leap year in the given </w:t>
        </w:r>
        <w:proofErr w:type="spellStart"/>
        <w:r w:rsidRPr="00FE0DEF">
          <w:rPr>
            <w:rFonts w:ascii="Helvetica" w:eastAsia="Times New Roman" w:hAnsi="Helvetica" w:cs="Helvetica"/>
            <w:sz w:val="26"/>
            <w:szCs w:val="26"/>
          </w:rPr>
          <w:t>period</w:t>
        </w:r>
        <w:proofErr w:type="gramStart"/>
        <w:r w:rsidRPr="00FE0DEF">
          <w:rPr>
            <w:rFonts w:ascii="Helvetica" w:eastAsia="Times New Roman" w:hAnsi="Helvetica" w:cs="Helvetica"/>
            <w:sz w:val="26"/>
            <w:szCs w:val="26"/>
          </w:rPr>
          <w:t>,display</w:t>
        </w:r>
        <w:proofErr w:type="spellEnd"/>
        <w:proofErr w:type="gramEnd"/>
        <w:r w:rsidRPr="00FE0DEF">
          <w:rPr>
            <w:rFonts w:ascii="Helvetica" w:eastAsia="Times New Roman" w:hAnsi="Helvetica" w:cs="Helvetica"/>
            <w:sz w:val="26"/>
            <w:szCs w:val="26"/>
          </w:rPr>
          <w:t xml:space="preserve"> a suitable message.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9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 xml:space="preserve">Note: Range of the two given years: </w:t>
        </w:r>
        <w:proofErr w:type="gramStart"/>
        <w:r w:rsidRPr="00FE0DEF">
          <w:rPr>
            <w:rFonts w:ascii="Helvetica" w:eastAsia="Times New Roman" w:hAnsi="Helvetica" w:cs="Helvetica"/>
            <w:sz w:val="26"/>
            <w:szCs w:val="26"/>
          </w:rPr>
          <w:t>( 0</w:t>
        </w:r>
        <w:proofErr w:type="gramEnd"/>
        <w:r w:rsidRPr="00FE0DEF">
          <w:rPr>
            <w:rFonts w:ascii="Helvetica" w:eastAsia="Times New Roman" w:hAnsi="Helvetica" w:cs="Helvetica"/>
            <w:sz w:val="26"/>
            <w:szCs w:val="26"/>
          </w:rPr>
          <w:t xml:space="preserve"> &lt; year1 = year2 &lt; 3,000).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9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96" w:author="Unknown"/>
          <w:rFonts w:ascii="Helvetica" w:eastAsia="Times New Roman" w:hAnsi="Helvetica" w:cs="Helvetica"/>
          <w:sz w:val="26"/>
          <w:szCs w:val="26"/>
        </w:rPr>
      </w:pPr>
      <w:ins w:id="397" w:author="Unknown">
        <w:r w:rsidRPr="00FE0DEF">
          <w:rPr>
            <w:rFonts w:ascii="Helvetica" w:eastAsia="Times New Roman" w:hAnsi="Helvetica" w:cs="Helvetica"/>
            <w:b/>
            <w:bCs/>
            <w:sz w:val="26"/>
            <w:szCs w:val="26"/>
          </w:rPr>
          <w:t>80.</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398" w:author="Unknown">
        <w:r w:rsidRPr="00FE0DEF">
          <w:rPr>
            <w:rFonts w:ascii="Helvetica" w:eastAsia="Times New Roman" w:hAnsi="Helvetica" w:cs="Helvetica"/>
            <w:sz w:val="26"/>
            <w:szCs w:val="26"/>
          </w:rPr>
          <w:t xml:space="preserve"> program that accepts n different numbers (0 to 100) and s which is equal to the sum of the n different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9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 xml:space="preserve">Your job is to find the number of combination of n numbers and the same number </w:t>
        </w:r>
        <w:proofErr w:type="spellStart"/>
        <w:r w:rsidRPr="00FE0DEF">
          <w:rPr>
            <w:rFonts w:ascii="Helvetica" w:eastAsia="Times New Roman" w:hAnsi="Helvetica" w:cs="Helvetica"/>
            <w:sz w:val="26"/>
            <w:szCs w:val="26"/>
          </w:rPr>
          <w:t>can not</w:t>
        </w:r>
        <w:proofErr w:type="spellEnd"/>
        <w:r w:rsidRPr="00FE0DEF">
          <w:rPr>
            <w:rFonts w:ascii="Helvetica" w:eastAsia="Times New Roman" w:hAnsi="Helvetica" w:cs="Helvetica"/>
            <w:sz w:val="26"/>
            <w:szCs w:val="26"/>
          </w:rPr>
          <w:t xml:space="preserve"> be used for one combination.</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0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01" w:author="Unknown"/>
          <w:rFonts w:ascii="Helvetica" w:eastAsia="Times New Roman" w:hAnsi="Helvetica" w:cs="Helvetica"/>
          <w:sz w:val="26"/>
          <w:szCs w:val="26"/>
        </w:rPr>
      </w:pPr>
      <w:ins w:id="402" w:author="Unknown">
        <w:r w:rsidRPr="00FE0DEF">
          <w:rPr>
            <w:rFonts w:ascii="Helvetica" w:eastAsia="Times New Roman" w:hAnsi="Helvetica" w:cs="Helvetica"/>
            <w:b/>
            <w:bCs/>
            <w:sz w:val="26"/>
            <w:szCs w:val="26"/>
          </w:rPr>
          <w:t>81.</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403" w:author="Unknown">
        <w:r w:rsidRPr="00FE0DEF">
          <w:rPr>
            <w:rFonts w:ascii="Helvetica" w:eastAsia="Times New Roman" w:hAnsi="Helvetica" w:cs="Helvetica"/>
            <w:sz w:val="26"/>
            <w:szCs w:val="26"/>
          </w:rPr>
          <w:t xml:space="preserve"> program to which replace all the words "dog" with "cat"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04"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Text: The quick brown fox jumps over the lazy dog. You can assume that the number of characters in a text is less than or equal to 1000.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05"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06" w:author="Unknown"/>
          <w:rFonts w:ascii="Helvetica" w:eastAsia="Times New Roman" w:hAnsi="Helvetica" w:cs="Helvetica"/>
          <w:sz w:val="26"/>
          <w:szCs w:val="26"/>
        </w:rPr>
      </w:pPr>
      <w:ins w:id="407" w:author="Unknown">
        <w:r w:rsidRPr="00FE0DEF">
          <w:rPr>
            <w:rFonts w:ascii="Helvetica" w:eastAsia="Times New Roman" w:hAnsi="Helvetica" w:cs="Helvetica"/>
            <w:b/>
            <w:bCs/>
            <w:sz w:val="26"/>
            <w:szCs w:val="26"/>
          </w:rPr>
          <w:lastRenderedPageBreak/>
          <w:t>82.</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408" w:author="Unknown">
        <w:r w:rsidRPr="00FE0DEF">
          <w:rPr>
            <w:rFonts w:ascii="Helvetica" w:eastAsia="Times New Roman" w:hAnsi="Helvetica" w:cs="Helvetica"/>
            <w:sz w:val="26"/>
            <w:szCs w:val="26"/>
          </w:rPr>
          <w:t xml:space="preserve"> program which reads a list of pairs of a word and a page number, and prints the word and a list of the corresponding page numbers.</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0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10" w:author="Unknown">
        <w:r w:rsidRPr="00FE0DEF">
          <w:rPr>
            <w:rFonts w:ascii="Helvetica" w:eastAsia="Times New Roman" w:hAnsi="Helvetica" w:cs="Helvetica"/>
            <w:sz w:val="26"/>
            <w:szCs w:val="26"/>
          </w:rPr>
          <w:fldChar w:fldCharType="end"/>
        </w:r>
      </w:ins>
    </w:p>
    <w:p w:rsidR="00FE0DEF" w:rsidRPr="00FE0DEF" w:rsidRDefault="00FE0DEF" w:rsidP="00FE0DEF">
      <w:pPr>
        <w:spacing w:after="0" w:line="240" w:lineRule="auto"/>
        <w:rPr>
          <w:ins w:id="411" w:author="Unknown"/>
          <w:rFonts w:ascii="Times New Roman" w:eastAsia="Times New Roman" w:hAnsi="Times New Roman" w:cs="Times New Roman"/>
          <w:sz w:val="24"/>
          <w:szCs w:val="24"/>
        </w:rPr>
      </w:pPr>
      <w:ins w:id="412" w:author="Unknown">
        <w:r w:rsidRPr="00FE0DEF">
          <w:rPr>
            <w:rFonts w:ascii="Helvetica" w:eastAsia="Times New Roman" w:hAnsi="Helvetica" w:cs="Helvetica"/>
            <w:sz w:val="24"/>
            <w:szCs w:val="24"/>
            <w:shd w:val="clear" w:color="auto" w:fill="FFFFFF"/>
          </w:rPr>
          <w:t>+</w:t>
        </w:r>
      </w:ins>
    </w:p>
    <w:p w:rsidR="00FE0DEF" w:rsidRPr="00FE0DEF" w:rsidRDefault="00FE0DEF" w:rsidP="00FE0DEF">
      <w:pPr>
        <w:shd w:val="clear" w:color="auto" w:fill="FFFFFF"/>
        <w:spacing w:after="240" w:line="360" w:lineRule="atLeast"/>
        <w:rPr>
          <w:ins w:id="413" w:author="Unknown"/>
          <w:rFonts w:ascii="Helvetica" w:eastAsia="Times New Roman" w:hAnsi="Helvetica" w:cs="Helvetica"/>
          <w:sz w:val="26"/>
          <w:szCs w:val="26"/>
        </w:rPr>
      </w:pPr>
      <w:ins w:id="414" w:author="Unknown">
        <w:r w:rsidRPr="00FE0DEF">
          <w:rPr>
            <w:rFonts w:ascii="Helvetica" w:eastAsia="Times New Roman" w:hAnsi="Helvetica" w:cs="Helvetica"/>
            <w:b/>
            <w:bCs/>
            <w:sz w:val="26"/>
            <w:szCs w:val="26"/>
          </w:rPr>
          <w:t>83.</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415" w:author="Unknown">
        <w:r w:rsidRPr="00FE0DEF">
          <w:rPr>
            <w:rFonts w:ascii="Helvetica" w:eastAsia="Times New Roman" w:hAnsi="Helvetica" w:cs="Helvetica"/>
            <w:sz w:val="26"/>
            <w:szCs w:val="26"/>
          </w:rPr>
          <w:t xml:space="preserve"> program to convert a given number into hours and minutes. Separate the number of hours and minutes with a colon.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16"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For example if a given number is 67 the output should be 1:7</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17"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18" w:author="Unknown"/>
          <w:rFonts w:ascii="Helvetica" w:eastAsia="Times New Roman" w:hAnsi="Helvetica" w:cs="Helvetica"/>
          <w:sz w:val="26"/>
          <w:szCs w:val="26"/>
        </w:rPr>
      </w:pPr>
      <w:ins w:id="419" w:author="Unknown">
        <w:r w:rsidRPr="00FE0DEF">
          <w:rPr>
            <w:rFonts w:ascii="Helvetica" w:eastAsia="Times New Roman" w:hAnsi="Helvetica" w:cs="Helvetica"/>
            <w:b/>
            <w:bCs/>
            <w:sz w:val="26"/>
            <w:szCs w:val="26"/>
          </w:rPr>
          <w:t>84.</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420" w:author="Unknown">
        <w:r w:rsidRPr="00FE0DEF">
          <w:rPr>
            <w:rFonts w:ascii="Helvetica" w:eastAsia="Times New Roman" w:hAnsi="Helvetica" w:cs="Helvetica"/>
            <w:sz w:val="26"/>
            <w:szCs w:val="26"/>
          </w:rPr>
          <w:t xml:space="preserve"> program to check whether the sequence of the numbers in a given array is </w:t>
        </w:r>
        <w:proofErr w:type="gramStart"/>
        <w:r w:rsidRPr="00FE0DEF">
          <w:rPr>
            <w:rFonts w:ascii="Helvetica" w:eastAsia="Times New Roman" w:hAnsi="Helvetica" w:cs="Helvetica"/>
            <w:sz w:val="26"/>
            <w:szCs w:val="26"/>
          </w:rPr>
          <w:t>a</w:t>
        </w:r>
        <w:proofErr w:type="gramEnd"/>
        <w:r w:rsidRPr="00FE0DEF">
          <w:rPr>
            <w:rFonts w:ascii="Helvetica" w:eastAsia="Times New Roman" w:hAnsi="Helvetica" w:cs="Helvetica"/>
            <w:sz w:val="26"/>
            <w:szCs w:val="26"/>
          </w:rPr>
          <w:t xml:space="preserve"> "Arithmetic" or "Geometric" sequence. Return -1 if the </w:t>
        </w:r>
        <w:proofErr w:type="spellStart"/>
        <w:r w:rsidRPr="00FE0DEF">
          <w:rPr>
            <w:rFonts w:ascii="Helvetica" w:eastAsia="Times New Roman" w:hAnsi="Helvetica" w:cs="Helvetica"/>
            <w:sz w:val="26"/>
            <w:szCs w:val="26"/>
          </w:rPr>
          <w:t>sequenc</w:t>
        </w:r>
        <w:proofErr w:type="spellEnd"/>
        <w:r w:rsidRPr="00FE0DEF">
          <w:rPr>
            <w:rFonts w:ascii="Helvetica" w:eastAsia="Times New Roman" w:hAnsi="Helvetica" w:cs="Helvetica"/>
            <w:sz w:val="26"/>
            <w:szCs w:val="26"/>
          </w:rPr>
          <w:t xml:space="preserve"> is not "Arithmetic" or "Geometric".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2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From Wikipedia</w:t>
        </w:r>
        <w:r w:rsidRPr="00FE0DEF">
          <w:rPr>
            <w:rFonts w:ascii="Helvetica" w:eastAsia="Times New Roman" w:hAnsi="Helvetica" w:cs="Helvetica"/>
            <w:sz w:val="26"/>
            <w:szCs w:val="26"/>
          </w:rPr>
          <w:br/>
          <w:t xml:space="preserve">In mathematics, an arithmetic progression (AP) or arithmetic sequence is a sequence of numbers such that the difference between the consecutive terms is constant. Difference here means the second minus the first. For instance, the sequence 5, 7, 9, 11, 13, </w:t>
        </w:r>
        <w:proofErr w:type="gramStart"/>
        <w:r w:rsidRPr="00FE0DEF">
          <w:rPr>
            <w:rFonts w:ascii="Helvetica" w:eastAsia="Times New Roman" w:hAnsi="Helvetica" w:cs="Helvetica"/>
            <w:sz w:val="26"/>
            <w:szCs w:val="26"/>
          </w:rPr>
          <w:t>15, . . .</w:t>
        </w:r>
        <w:proofErr w:type="gramEnd"/>
        <w:r w:rsidRPr="00FE0DEF">
          <w:rPr>
            <w:rFonts w:ascii="Helvetica" w:eastAsia="Times New Roman" w:hAnsi="Helvetica" w:cs="Helvetica"/>
            <w:sz w:val="26"/>
            <w:szCs w:val="26"/>
          </w:rPr>
          <w:t xml:space="preserve"> is an arithmetic progression with common difference of 2.</w:t>
        </w:r>
        <w:r w:rsidRPr="00FE0DEF">
          <w:rPr>
            <w:rFonts w:ascii="Helvetica" w:eastAsia="Times New Roman" w:hAnsi="Helvetica" w:cs="Helvetica"/>
            <w:sz w:val="26"/>
            <w:szCs w:val="26"/>
          </w:rPr>
          <w:br/>
          <w:t xml:space="preserve">In mathematics, a geometric progression, also known as a geometric sequence, is a sequence of numbers where each term after the first is found by multiplying the previous one by a fixed, non-zero number called the common ratio. For example, the sequence 2, 6, 18, </w:t>
        </w:r>
        <w:proofErr w:type="gramStart"/>
        <w:r w:rsidRPr="00FE0DEF">
          <w:rPr>
            <w:rFonts w:ascii="Helvetica" w:eastAsia="Times New Roman" w:hAnsi="Helvetica" w:cs="Helvetica"/>
            <w:sz w:val="26"/>
            <w:szCs w:val="26"/>
          </w:rPr>
          <w:t>54, ...</w:t>
        </w:r>
        <w:proofErr w:type="gramEnd"/>
        <w:r w:rsidRPr="00FE0DEF">
          <w:rPr>
            <w:rFonts w:ascii="Helvetica" w:eastAsia="Times New Roman" w:hAnsi="Helvetica" w:cs="Helvetica"/>
            <w:sz w:val="26"/>
            <w:szCs w:val="26"/>
          </w:rPr>
          <w:t xml:space="preserve"> is a geometric progression with common ratio 3. Similarly 10, 5, 2.5, </w:t>
        </w:r>
        <w:proofErr w:type="gramStart"/>
        <w:r w:rsidRPr="00FE0DEF">
          <w:rPr>
            <w:rFonts w:ascii="Helvetica" w:eastAsia="Times New Roman" w:hAnsi="Helvetica" w:cs="Helvetica"/>
            <w:sz w:val="26"/>
            <w:szCs w:val="26"/>
          </w:rPr>
          <w:t>1.25, ...</w:t>
        </w:r>
        <w:proofErr w:type="gramEnd"/>
        <w:r w:rsidRPr="00FE0DEF">
          <w:rPr>
            <w:rFonts w:ascii="Helvetica" w:eastAsia="Times New Roman" w:hAnsi="Helvetica" w:cs="Helvetica"/>
            <w:sz w:val="26"/>
            <w:szCs w:val="26"/>
          </w:rPr>
          <w:t xml:space="preserve"> is a geometric sequence with common ratio 1/2.</w:t>
        </w:r>
        <w:r w:rsidRPr="00FE0DEF">
          <w:rPr>
            <w:rFonts w:ascii="Helvetica" w:eastAsia="Times New Roman" w:hAnsi="Helvetica" w:cs="Helvetica"/>
            <w:sz w:val="26"/>
            <w:szCs w:val="26"/>
          </w:rPr>
          <w:br/>
          <w:t>Example</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 xml:space="preserve">Sample Input: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nums1[] = { 1, 3, 5, 7 }</w:t>
        </w:r>
        <w:r w:rsidRPr="00FE0DEF">
          <w:rPr>
            <w:rFonts w:ascii="Helvetica" w:eastAsia="Times New Roman" w:hAnsi="Helvetica" w:cs="Helvetica"/>
            <w:sz w:val="26"/>
            <w:szCs w:val="26"/>
          </w:rPr>
          <w:br/>
          <w:t>Sample Output: Arithmetic sequence</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2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23" w:author="Unknown"/>
          <w:rFonts w:ascii="Helvetica" w:eastAsia="Times New Roman" w:hAnsi="Helvetica" w:cs="Helvetica"/>
          <w:sz w:val="26"/>
          <w:szCs w:val="26"/>
        </w:rPr>
      </w:pPr>
      <w:ins w:id="424" w:author="Unknown">
        <w:r w:rsidRPr="00FE0DEF">
          <w:rPr>
            <w:rFonts w:ascii="Helvetica" w:eastAsia="Times New Roman" w:hAnsi="Helvetica" w:cs="Helvetica"/>
            <w:b/>
            <w:bCs/>
            <w:sz w:val="26"/>
            <w:szCs w:val="26"/>
          </w:rPr>
          <w:t>85.</w:t>
        </w:r>
        <w:r w:rsidRPr="00FE0DEF">
          <w:rPr>
            <w:rFonts w:ascii="Helvetica" w:eastAsia="Times New Roman" w:hAnsi="Helvetica" w:cs="Helvetica"/>
            <w:sz w:val="26"/>
            <w:szCs w:val="26"/>
          </w:rPr>
          <w:t xml:space="preserve"> Write a </w:t>
        </w:r>
      </w:ins>
      <w:r w:rsidR="00C36EC6">
        <w:rPr>
          <w:rFonts w:ascii="Helvetica" w:eastAsia="Times New Roman" w:hAnsi="Helvetica" w:cs="Helvetica"/>
          <w:sz w:val="26"/>
          <w:szCs w:val="26"/>
        </w:rPr>
        <w:t>JAVA</w:t>
      </w:r>
      <w:ins w:id="425" w:author="Unknown">
        <w:r w:rsidRPr="00FE0DEF">
          <w:rPr>
            <w:rFonts w:ascii="Helvetica" w:eastAsia="Times New Roman" w:hAnsi="Helvetica" w:cs="Helvetica"/>
            <w:sz w:val="26"/>
            <w:szCs w:val="26"/>
          </w:rPr>
          <w:t xml:space="preserve"> program find the total number of minutes between two given times (formatted with a colon and am or pm).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26"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Example</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Sample Input: Minutes between 12:01AM to 12:00PM:</w:t>
        </w:r>
        <w:r w:rsidRPr="00FE0DEF">
          <w:rPr>
            <w:rFonts w:ascii="Helvetica" w:eastAsia="Times New Roman" w:hAnsi="Helvetica" w:cs="Helvetica"/>
            <w:sz w:val="26"/>
            <w:szCs w:val="26"/>
          </w:rPr>
          <w:br/>
          <w:t>Sample Output: Minutes between 12:01AM to 12:00PM: 1439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27" w:author="Unknown">
        <w:r w:rsidRPr="00FE0DEF">
          <w:rPr>
            <w:rFonts w:ascii="Helvetica" w:eastAsia="Times New Roman" w:hAnsi="Helvetica" w:cs="Helvetica"/>
            <w:sz w:val="26"/>
            <w:szCs w:val="26"/>
          </w:rPr>
          <w:fldChar w:fldCharType="end"/>
        </w:r>
      </w:ins>
    </w:p>
    <w:p w:rsidR="00FE0DEF" w:rsidRDefault="00FE0DEF"/>
    <w:sectPr w:rsidR="00FE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EF"/>
    <w:rsid w:val="009511F0"/>
    <w:rsid w:val="00C36EC6"/>
    <w:rsid w:val="00FE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27737-BEF9-430F-96AD-8C7B6585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DEF"/>
    <w:rPr>
      <w:b/>
      <w:bCs/>
    </w:rPr>
  </w:style>
  <w:style w:type="character" w:styleId="Hyperlink">
    <w:name w:val="Hyperlink"/>
    <w:basedOn w:val="DefaultParagraphFont"/>
    <w:uiPriority w:val="99"/>
    <w:semiHidden/>
    <w:unhideWhenUsed/>
    <w:rsid w:val="00FE0DEF"/>
    <w:rPr>
      <w:color w:val="0000FF"/>
      <w:u w:val="single"/>
    </w:rPr>
  </w:style>
  <w:style w:type="character" w:styleId="FollowedHyperlink">
    <w:name w:val="FollowedHyperlink"/>
    <w:basedOn w:val="DefaultParagraphFont"/>
    <w:uiPriority w:val="99"/>
    <w:semiHidden/>
    <w:unhideWhenUsed/>
    <w:rsid w:val="00FE0DEF"/>
    <w:rPr>
      <w:color w:val="800080"/>
      <w:u w:val="single"/>
    </w:rPr>
  </w:style>
  <w:style w:type="paragraph" w:styleId="HTMLPreformatted">
    <w:name w:val="HTML Preformatted"/>
    <w:basedOn w:val="Normal"/>
    <w:link w:val="HTMLPreformattedChar"/>
    <w:uiPriority w:val="99"/>
    <w:semiHidden/>
    <w:unhideWhenUsed/>
    <w:rsid w:val="00FE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cpp-exercises/basic/index.php" TargetMode="External"/><Relationship Id="rId13" Type="http://schemas.openxmlformats.org/officeDocument/2006/relationships/hyperlink" Target="https://www.w3resource.com/cpp-exercises/basic/cpp-basic-exercise-5.php" TargetMode="External"/><Relationship Id="rId18" Type="http://schemas.openxmlformats.org/officeDocument/2006/relationships/hyperlink" Target="https://www.w3resource.com/cpp-exercises/basic/index.php" TargetMode="External"/><Relationship Id="rId3" Type="http://schemas.openxmlformats.org/officeDocument/2006/relationships/webSettings" Target="webSettings.xml"/><Relationship Id="rId21" Type="http://schemas.openxmlformats.org/officeDocument/2006/relationships/hyperlink" Target="https://www.w3resource.com/cpp-exercises/basic/cpp-basic-exercise-9.php" TargetMode="External"/><Relationship Id="rId7" Type="http://schemas.openxmlformats.org/officeDocument/2006/relationships/hyperlink" Target="https://www.w3resource.com/cpp-exercises/basic/cpp-basic-exercise-2.php" TargetMode="External"/><Relationship Id="rId12" Type="http://schemas.openxmlformats.org/officeDocument/2006/relationships/hyperlink" Target="https://www.w3resource.com/cpp-exercises/basic/index.php" TargetMode="External"/><Relationship Id="rId17" Type="http://schemas.openxmlformats.org/officeDocument/2006/relationships/hyperlink" Target="https://www.w3resource.com/cpp-exercises/basic/cpp-basic-exercise-7.ph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3resource.com/cpp-exercises/basic/index.php" TargetMode="External"/><Relationship Id="rId20" Type="http://schemas.openxmlformats.org/officeDocument/2006/relationships/hyperlink" Target="https://www.w3resource.com/cpp-exercises/basic/index.php" TargetMode="External"/><Relationship Id="rId1" Type="http://schemas.openxmlformats.org/officeDocument/2006/relationships/styles" Target="styles.xml"/><Relationship Id="rId6" Type="http://schemas.openxmlformats.org/officeDocument/2006/relationships/hyperlink" Target="https://www.w3resource.com/cpp-exercises/basic/index.php" TargetMode="External"/><Relationship Id="rId11" Type="http://schemas.openxmlformats.org/officeDocument/2006/relationships/hyperlink" Target="https://www.w3resource.com/cpp-exercises/basic/cpp-basic-exercise-4.php" TargetMode="External"/><Relationship Id="rId24" Type="http://schemas.openxmlformats.org/officeDocument/2006/relationships/fontTable" Target="fontTable.xml"/><Relationship Id="rId5" Type="http://schemas.openxmlformats.org/officeDocument/2006/relationships/hyperlink" Target="https://www.w3resource.com/cpp-exercises/basic/cpp-basic-exercise-1.php" TargetMode="External"/><Relationship Id="rId15" Type="http://schemas.openxmlformats.org/officeDocument/2006/relationships/hyperlink" Target="https://www.w3resource.com/cpp-exercises/basic/cpp-basic-exercise-6.php" TargetMode="External"/><Relationship Id="rId23" Type="http://schemas.openxmlformats.org/officeDocument/2006/relationships/hyperlink" Target="https://www.w3resource.com/cpp-exercises/basic/cpp-basic-exercise-10.php" TargetMode="External"/><Relationship Id="rId10" Type="http://schemas.openxmlformats.org/officeDocument/2006/relationships/hyperlink" Target="https://www.w3resource.com/cpp-exercises/basic/index.php" TargetMode="External"/><Relationship Id="rId19" Type="http://schemas.openxmlformats.org/officeDocument/2006/relationships/hyperlink" Target="https://www.w3resource.com/cpp-exercises/basic/cpp-basic-exercise-8.php" TargetMode="External"/><Relationship Id="rId4" Type="http://schemas.openxmlformats.org/officeDocument/2006/relationships/hyperlink" Target="https://www.w3resource.com/cpp-exercises/basic/index.php" TargetMode="External"/><Relationship Id="rId9" Type="http://schemas.openxmlformats.org/officeDocument/2006/relationships/hyperlink" Target="https://www.w3resource.com/cpp-exercises/basic/cpp-basic-exercise-3.php" TargetMode="External"/><Relationship Id="rId14" Type="http://schemas.openxmlformats.org/officeDocument/2006/relationships/hyperlink" Target="https://www.w3resource.com/cpp-exercises/basic/index.php" TargetMode="External"/><Relationship Id="rId22" Type="http://schemas.openxmlformats.org/officeDocument/2006/relationships/hyperlink" Target="https://www.w3resource.com/cpp-exercises/basic/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43361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gunnnu</cp:lastModifiedBy>
  <cp:revision>2</cp:revision>
  <dcterms:created xsi:type="dcterms:W3CDTF">2021-08-18T19:40:00Z</dcterms:created>
  <dcterms:modified xsi:type="dcterms:W3CDTF">2021-08-18T19:40:00Z</dcterms:modified>
</cp:coreProperties>
</file>